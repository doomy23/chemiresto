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03271" w14:textId="77777777" w:rsidR="00DB40FE" w:rsidRDefault="00DB40FE" w:rsidP="00DB40FE">
      <w:pPr>
        <w:pStyle w:val="Titre"/>
        <w:rPr>
          <w:rFonts w:ascii="Times New Roman" w:hAnsi="Times New Roman"/>
          <w:lang w:val="fr-CA"/>
        </w:rPr>
      </w:pPr>
      <w:r>
        <w:rPr>
          <w:rFonts w:ascii="Times New Roman" w:hAnsi="Times New Roman"/>
          <w:noProof/>
          <w:lang w:eastAsia="fr-FR"/>
        </w:rPr>
        <w:drawing>
          <wp:anchor distT="0" distB="0" distL="114300" distR="114300" simplePos="0" relativeHeight="251659264" behindDoc="0" locked="0" layoutInCell="1" allowOverlap="1" wp14:anchorId="21CFC5A0" wp14:editId="3ADD40ED">
            <wp:simplePos x="0" y="0"/>
            <wp:positionH relativeFrom="column">
              <wp:posOffset>1028700</wp:posOffset>
            </wp:positionH>
            <wp:positionV relativeFrom="paragraph">
              <wp:posOffset>440690</wp:posOffset>
            </wp:positionV>
            <wp:extent cx="800100" cy="47371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800100" cy="473710"/>
                    </a:xfrm>
                    <a:prstGeom prst="rect">
                      <a:avLst/>
                    </a:prstGeom>
                    <a:noFill/>
                    <a:ln w="9525">
                      <a:noFill/>
                      <a:miter lim="800000"/>
                      <a:headEnd/>
                      <a:tailEnd/>
                    </a:ln>
                  </pic:spPr>
                </pic:pic>
              </a:graphicData>
            </a:graphic>
          </wp:anchor>
        </w:drawing>
      </w:r>
    </w:p>
    <w:p w14:paraId="623BD6CA" w14:textId="77777777" w:rsidR="00DB40FE" w:rsidRDefault="00DB40FE" w:rsidP="00DB40FE">
      <w:pPr>
        <w:pStyle w:val="Titre"/>
        <w:rPr>
          <w:rFonts w:ascii="Times New Roman" w:hAnsi="Times New Roman"/>
          <w:lang w:val="fr-CA"/>
        </w:rPr>
      </w:pPr>
      <w:r>
        <w:rPr>
          <w:noProof/>
          <w:lang w:eastAsia="fr-FR"/>
        </w:rPr>
        <mc:AlternateContent>
          <mc:Choice Requires="wps">
            <w:drawing>
              <wp:anchor distT="0" distB="0" distL="114300" distR="114300" simplePos="0" relativeHeight="251660288" behindDoc="0" locked="0" layoutInCell="1" allowOverlap="1" wp14:anchorId="5510879B" wp14:editId="762F3865">
                <wp:simplePos x="0" y="0"/>
                <wp:positionH relativeFrom="column">
                  <wp:posOffset>1824355</wp:posOffset>
                </wp:positionH>
                <wp:positionV relativeFrom="paragraph">
                  <wp:posOffset>8255</wp:posOffset>
                </wp:positionV>
                <wp:extent cx="3528060" cy="1017905"/>
                <wp:effectExtent l="0" t="0" r="635" b="381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060" cy="101790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522CD1DF" w14:textId="77777777" w:rsidR="00CF593F" w:rsidRDefault="00CF593F" w:rsidP="00DB40FE">
                            <w:pPr>
                              <w:pStyle w:val="FrameContents"/>
                              <w:rPr>
                                <w:rFonts w:ascii="Helvetica" w:hAnsi="Helvetica" w:cs="Helvetica"/>
                                <w:b/>
                              </w:rPr>
                            </w:pPr>
                            <w:r>
                              <w:rPr>
                                <w:rFonts w:ascii="Helvetica" w:hAnsi="Helvetica" w:cs="Helvetica"/>
                                <w:b/>
                              </w:rPr>
                              <w:t>École de technologie supérieure</w:t>
                            </w:r>
                          </w:p>
                          <w:p w14:paraId="1C7C45EF" w14:textId="77777777" w:rsidR="00CF593F" w:rsidRDefault="00CF593F" w:rsidP="00DB40FE">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id="Rectangle 23" o:spid="_x0000_s1026" style="position:absolute;margin-left:143.65pt;margin-top:.65pt;width:277.8pt;height:8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" stroked="f" strokeweight="0">
                <v:textbox>
                  <w:txbxContent>
                    <w:p w:rsidR="00DB40FE" w:rsidRDefault="00DB40FE" w:rsidP="00DB40FE">
                      <w:pPr>
                        <w:pStyle w:val="FrameContents"/>
                        <w:rPr>
                          <w:rFonts w:ascii="Helvetica" w:hAnsi="Helvetica" w:cs="Helvetica"/>
                          <w:b/>
                        </w:rPr>
                      </w:pPr>
                      <w:r>
                        <w:rPr>
                          <w:rFonts w:ascii="Helvetica" w:hAnsi="Helvetica" w:cs="Helvetica"/>
                          <w:b/>
                        </w:rPr>
                        <w:t>École de technologie supérieure</w:t>
                      </w:r>
                    </w:p>
                    <w:p w:rsidR="00DB40FE" w:rsidRDefault="00DB40FE" w:rsidP="00DB40FE">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v:textbox>
              </v:rect>
            </w:pict>
          </mc:Fallback>
        </mc:AlternateContent>
      </w:r>
    </w:p>
    <w:p w14:paraId="2CABF700" w14:textId="77777777" w:rsidR="00DB40FE" w:rsidRDefault="00DB40FE" w:rsidP="00DB40FE">
      <w:pPr>
        <w:pStyle w:val="Titre"/>
        <w:rPr>
          <w:rFonts w:ascii="Times New Roman" w:hAnsi="Times New Roman"/>
          <w:lang w:val="fr-CA"/>
        </w:rPr>
      </w:pPr>
    </w:p>
    <w:p w14:paraId="5C2F78E4" w14:textId="77777777" w:rsidR="00DB40FE" w:rsidRDefault="00DB40FE" w:rsidP="00DB40FE">
      <w:pPr>
        <w:pStyle w:val="Titre"/>
        <w:rPr>
          <w:rFonts w:ascii="Times New Roman" w:hAnsi="Times New Roman"/>
          <w:lang w:val="fr-CA"/>
        </w:rPr>
      </w:pPr>
    </w:p>
    <w:p w14:paraId="243D9E05" w14:textId="77777777" w:rsidR="00DB40FE" w:rsidRDefault="00DB40FE" w:rsidP="00DB40FE">
      <w:pPr>
        <w:pStyle w:val="Titre"/>
        <w:rPr>
          <w:rFonts w:ascii="Times New Roman" w:hAnsi="Times New Roman"/>
          <w:sz w:val="40"/>
          <w:szCs w:val="40"/>
          <w:lang w:val="fr-CA"/>
        </w:rPr>
      </w:pPr>
      <w:r>
        <w:rPr>
          <w:rFonts w:ascii="Times New Roman" w:hAnsi="Times New Roman"/>
          <w:sz w:val="40"/>
          <w:szCs w:val="40"/>
          <w:lang w:val="fr-CA"/>
        </w:rPr>
        <w:t>Rapport itération #4</w:t>
      </w:r>
    </w:p>
    <w:p w14:paraId="6AE3DB76" w14:textId="77777777" w:rsidR="00DB40FE" w:rsidRDefault="00DB40FE" w:rsidP="00DB40FE">
      <w:pPr>
        <w:rPr>
          <w:rFonts w:ascii="Times New Roman" w:hAnsi="Times New Roman"/>
        </w:rPr>
      </w:pPr>
    </w:p>
    <w:tbl>
      <w:tblPr>
        <w:tblW w:w="0" w:type="auto"/>
        <w:tblInd w:w="5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8" w:type="dxa"/>
          <w:left w:w="78" w:type="dxa"/>
          <w:bottom w:w="108" w:type="dxa"/>
        </w:tblCellMar>
        <w:tblLook w:val="04A0" w:firstRow="1" w:lastRow="0" w:firstColumn="1" w:lastColumn="0" w:noHBand="0" w:noVBand="1"/>
      </w:tblPr>
      <w:tblGrid>
        <w:gridCol w:w="3962"/>
        <w:gridCol w:w="3807"/>
      </w:tblGrid>
      <w:tr w:rsidR="00DB40FE" w14:paraId="6ADC07D0"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267402B" w14:textId="77777777" w:rsidR="00DB40FE" w:rsidRDefault="00DB40FE" w:rsidP="007C3600">
            <w:pPr>
              <w:pStyle w:val="TableText"/>
              <w:spacing w:before="0" w:after="0"/>
              <w:ind w:left="54"/>
              <w:jc w:val="right"/>
              <w:rPr>
                <w:rFonts w:ascii="Times New Roman" w:hAnsi="Times New Roman"/>
                <w:b/>
                <w:bCs/>
              </w:rPr>
            </w:pPr>
            <w:r>
              <w:rPr>
                <w:rFonts w:ascii="Times New Roman" w:hAnsi="Times New Roman"/>
                <w:b/>
                <w:bCs/>
              </w:rPr>
              <w:t>N</w:t>
            </w:r>
            <w:r>
              <w:rPr>
                <w:rFonts w:ascii="Times New Roman" w:hAnsi="Times New Roman"/>
                <w:b/>
                <w:bCs/>
                <w:vertAlign w:val="superscript"/>
              </w:rPr>
              <w:t>o</w:t>
            </w:r>
            <w:r>
              <w:rPr>
                <w:rFonts w:ascii="Times New Roman" w:hAnsi="Times New Roman"/>
                <w:b/>
                <w:bCs/>
              </w:rPr>
              <w:t xml:space="preserve"> du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E1586AB" w14:textId="77777777" w:rsidR="00DB40FE" w:rsidRDefault="00DB40FE" w:rsidP="007C3600">
            <w:pPr>
              <w:pStyle w:val="TableText"/>
              <w:spacing w:before="0" w:after="0"/>
              <w:rPr>
                <w:rFonts w:ascii="Times New Roman" w:hAnsi="Times New Roman"/>
              </w:rPr>
            </w:pPr>
            <w:r>
              <w:rPr>
                <w:rFonts w:ascii="Times New Roman" w:hAnsi="Times New Roman"/>
              </w:rPr>
              <w:t>04</w:t>
            </w:r>
          </w:p>
        </w:tc>
      </w:tr>
      <w:tr w:rsidR="00DB40FE" w14:paraId="47A7CD16"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624B186"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Étudiants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8BB1801" w14:textId="77777777" w:rsidR="00DB40FE" w:rsidRPr="00FE62F8" w:rsidRDefault="00DB40FE" w:rsidP="007C3600">
            <w:pPr>
              <w:pStyle w:val="TableText"/>
              <w:spacing w:after="0"/>
              <w:ind w:left="91"/>
              <w:rPr>
                <w:rFonts w:ascii="Times New Roman" w:hAnsi="Times New Roman"/>
                <w:color w:val="auto"/>
                <w:shd w:val="clear" w:color="auto" w:fill="FFFF00"/>
              </w:rPr>
            </w:pPr>
            <w:proofErr w:type="spellStart"/>
            <w:r w:rsidRPr="00FE62F8">
              <w:rPr>
                <w:rFonts w:ascii="Times New Roman" w:hAnsi="Times New Roman"/>
                <w:color w:val="auto"/>
                <w:shd w:val="clear" w:color="auto" w:fill="FFFF00"/>
              </w:rPr>
              <w:t>Dominic</w:t>
            </w:r>
            <w:proofErr w:type="spellEnd"/>
            <w:r w:rsidRPr="00FE62F8">
              <w:rPr>
                <w:rFonts w:ascii="Times New Roman" w:hAnsi="Times New Roman"/>
                <w:color w:val="auto"/>
                <w:shd w:val="clear" w:color="auto" w:fill="FFFF00"/>
              </w:rPr>
              <w:t xml:space="preserve"> Roberge</w:t>
            </w:r>
          </w:p>
          <w:p w14:paraId="5C94AC4A" w14:textId="77777777" w:rsidR="00DB40FE" w:rsidRPr="00FE62F8" w:rsidRDefault="00DB40FE" w:rsidP="007C3600">
            <w:pPr>
              <w:pStyle w:val="TableText"/>
              <w:spacing w:after="0"/>
              <w:ind w:left="91"/>
              <w:rPr>
                <w:rFonts w:ascii="Times New Roman" w:hAnsi="Times New Roman"/>
                <w:color w:val="auto"/>
                <w:shd w:val="clear" w:color="auto" w:fill="FFFF00"/>
              </w:rPr>
            </w:pPr>
            <w:r w:rsidRPr="00FE62F8">
              <w:rPr>
                <w:rFonts w:ascii="Times New Roman" w:hAnsi="Times New Roman"/>
                <w:color w:val="auto"/>
                <w:shd w:val="clear" w:color="auto" w:fill="FFFF00"/>
              </w:rPr>
              <w:t xml:space="preserve">André </w:t>
            </w:r>
            <w:proofErr w:type="spellStart"/>
            <w:r w:rsidRPr="00FE62F8">
              <w:rPr>
                <w:rFonts w:ascii="Times New Roman" w:hAnsi="Times New Roman"/>
                <w:color w:val="auto"/>
                <w:shd w:val="clear" w:color="auto" w:fill="FFFF00"/>
              </w:rPr>
              <w:t>Koolen</w:t>
            </w:r>
            <w:proofErr w:type="spellEnd"/>
          </w:p>
          <w:p w14:paraId="4EA26920" w14:textId="77777777" w:rsidR="00DB40FE" w:rsidRPr="00FE62F8" w:rsidRDefault="00DB40FE" w:rsidP="007C3600">
            <w:pPr>
              <w:pStyle w:val="TableText"/>
              <w:spacing w:before="0" w:after="0"/>
              <w:ind w:left="91"/>
              <w:rPr>
                <w:rFonts w:ascii="Times New Roman" w:hAnsi="Times New Roman"/>
                <w:color w:val="auto"/>
                <w:shd w:val="clear" w:color="auto" w:fill="FFFF00"/>
              </w:rPr>
            </w:pPr>
            <w:r w:rsidRPr="00FE62F8">
              <w:rPr>
                <w:rFonts w:ascii="Times New Roman" w:hAnsi="Times New Roman"/>
                <w:color w:val="auto"/>
                <w:shd w:val="clear" w:color="auto" w:fill="FFFF00"/>
              </w:rPr>
              <w:t>Anthony Martin Coallier</w:t>
            </w:r>
            <w:r w:rsidRPr="00FE62F8" w:rsidDel="00C55331">
              <w:rPr>
                <w:rFonts w:ascii="Times New Roman" w:hAnsi="Times New Roman"/>
                <w:color w:val="auto"/>
                <w:shd w:val="clear" w:color="auto" w:fill="FFFF00"/>
              </w:rPr>
              <w:t xml:space="preserve"> </w:t>
            </w:r>
          </w:p>
        </w:tc>
      </w:tr>
      <w:tr w:rsidR="00DB40FE" w14:paraId="2641CEC5"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B73A461"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Codes permanents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6E75D97A" w14:textId="77777777" w:rsidR="00DB40FE" w:rsidRPr="00FE62F8" w:rsidRDefault="00DB40FE" w:rsidP="007C3600">
            <w:pPr>
              <w:pStyle w:val="TableText"/>
              <w:spacing w:after="0"/>
              <w:ind w:left="91"/>
              <w:rPr>
                <w:rFonts w:ascii="Times New Roman" w:hAnsi="Times New Roman"/>
                <w:color w:val="auto"/>
                <w:shd w:val="clear" w:color="auto" w:fill="FFFF00"/>
              </w:rPr>
            </w:pPr>
            <w:r w:rsidRPr="00FE62F8">
              <w:rPr>
                <w:rFonts w:ascii="Times New Roman" w:hAnsi="Times New Roman"/>
                <w:color w:val="auto"/>
                <w:shd w:val="clear" w:color="auto" w:fill="FFFF00"/>
              </w:rPr>
              <w:t>ROBD03129209</w:t>
            </w:r>
          </w:p>
          <w:p w14:paraId="3A251F06" w14:textId="77777777" w:rsidR="00DB40FE" w:rsidRPr="00FE62F8" w:rsidRDefault="00DB40FE" w:rsidP="007C3600">
            <w:pPr>
              <w:pStyle w:val="TableText"/>
              <w:spacing w:after="0"/>
              <w:ind w:left="91"/>
              <w:rPr>
                <w:rFonts w:ascii="Times New Roman" w:hAnsi="Times New Roman"/>
                <w:color w:val="auto"/>
                <w:shd w:val="clear" w:color="auto" w:fill="FFFF00"/>
              </w:rPr>
            </w:pPr>
            <w:r w:rsidRPr="00FE62F8">
              <w:rPr>
                <w:rFonts w:ascii="Times New Roman" w:hAnsi="Times New Roman"/>
                <w:color w:val="auto"/>
                <w:shd w:val="clear" w:color="auto" w:fill="FFFF00"/>
              </w:rPr>
              <w:t>KOOA23039101</w:t>
            </w:r>
          </w:p>
          <w:p w14:paraId="3D23ECD7" w14:textId="77777777" w:rsidR="00DB40FE" w:rsidRPr="00FE62F8" w:rsidRDefault="00DB40FE" w:rsidP="007C3600">
            <w:pPr>
              <w:pStyle w:val="TableText"/>
              <w:spacing w:before="0" w:after="0"/>
              <w:ind w:left="91"/>
              <w:rPr>
                <w:rFonts w:ascii="Times New Roman" w:hAnsi="Times New Roman"/>
                <w:color w:val="auto"/>
                <w:shd w:val="clear" w:color="auto" w:fill="FFFF00"/>
              </w:rPr>
            </w:pPr>
            <w:r w:rsidRPr="00FE62F8">
              <w:rPr>
                <w:rFonts w:ascii="Times New Roman" w:hAnsi="Times New Roman"/>
                <w:color w:val="auto"/>
                <w:shd w:val="clear" w:color="auto" w:fill="FFFF00"/>
              </w:rPr>
              <w:t>MARA19129107</w:t>
            </w:r>
          </w:p>
        </w:tc>
      </w:tr>
      <w:tr w:rsidR="00DB40FE" w14:paraId="3918C38F"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5A62D2A"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Cours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31F76AF" w14:textId="77777777" w:rsidR="00DB40FE" w:rsidRPr="00FE62F8" w:rsidRDefault="00DB40FE" w:rsidP="007C3600">
            <w:pPr>
              <w:pStyle w:val="TableText"/>
              <w:spacing w:before="0" w:after="0"/>
              <w:ind w:left="91"/>
              <w:rPr>
                <w:rFonts w:ascii="Times New Roman" w:hAnsi="Times New Roman"/>
                <w:color w:val="auto"/>
              </w:rPr>
            </w:pPr>
            <w:r w:rsidRPr="00FE62F8">
              <w:rPr>
                <w:rFonts w:ascii="Times New Roman" w:hAnsi="Times New Roman"/>
                <w:color w:val="auto"/>
              </w:rPr>
              <w:t>LOG210</w:t>
            </w:r>
          </w:p>
        </w:tc>
      </w:tr>
      <w:tr w:rsidR="00DB40FE" w14:paraId="00330695"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06131055"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Session</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4663604" w14:textId="77777777" w:rsidR="00DB40FE" w:rsidRPr="00FE62F8" w:rsidRDefault="00DB40FE" w:rsidP="007C3600">
            <w:pPr>
              <w:pStyle w:val="TableText"/>
              <w:spacing w:before="0" w:after="0"/>
              <w:ind w:left="91"/>
              <w:rPr>
                <w:rFonts w:ascii="Times New Roman" w:hAnsi="Times New Roman"/>
                <w:color w:val="auto"/>
              </w:rPr>
            </w:pPr>
            <w:r w:rsidRPr="00FE62F8">
              <w:rPr>
                <w:rFonts w:ascii="Times New Roman" w:hAnsi="Times New Roman"/>
                <w:color w:val="auto"/>
              </w:rPr>
              <w:t>Été 2015</w:t>
            </w:r>
          </w:p>
        </w:tc>
      </w:tr>
      <w:tr w:rsidR="00DB40FE" w14:paraId="29DF6B75"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40902E69"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Groupe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6515965" w14:textId="77777777" w:rsidR="00DB40FE" w:rsidRPr="00FE62F8" w:rsidRDefault="00DB40FE" w:rsidP="007C3600">
            <w:pPr>
              <w:pStyle w:val="TableText"/>
              <w:tabs>
                <w:tab w:val="left" w:pos="1005"/>
              </w:tabs>
              <w:spacing w:after="0"/>
              <w:ind w:left="91"/>
              <w:rPr>
                <w:rFonts w:ascii="Times New Roman" w:hAnsi="Times New Roman"/>
                <w:color w:val="auto"/>
                <w:shd w:val="clear" w:color="auto" w:fill="FFFF00"/>
              </w:rPr>
            </w:pPr>
            <w:r w:rsidRPr="00FE62F8">
              <w:rPr>
                <w:rFonts w:ascii="Times New Roman" w:hAnsi="Times New Roman"/>
                <w:color w:val="auto"/>
                <w:shd w:val="clear" w:color="auto" w:fill="FFFF00"/>
              </w:rPr>
              <w:t>03</w:t>
            </w:r>
          </w:p>
        </w:tc>
      </w:tr>
      <w:tr w:rsidR="00DB40FE" w14:paraId="15BEE34F"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B2A3367"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Professeur</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1D02F6B3" w14:textId="77777777" w:rsidR="00DB40FE" w:rsidRPr="00FE62F8" w:rsidRDefault="00DB40FE" w:rsidP="007C3600">
            <w:pPr>
              <w:pStyle w:val="TableText"/>
              <w:spacing w:before="0" w:after="0"/>
              <w:rPr>
                <w:rFonts w:ascii="Times New Roman" w:hAnsi="Times New Roman"/>
                <w:color w:val="auto"/>
                <w:shd w:val="clear" w:color="auto" w:fill="FFFF00"/>
              </w:rPr>
            </w:pPr>
            <w:r w:rsidRPr="00FE62F8">
              <w:rPr>
                <w:rFonts w:ascii="Times New Roman" w:hAnsi="Times New Roman"/>
                <w:color w:val="auto"/>
                <w:shd w:val="clear" w:color="auto" w:fill="FFFF00"/>
              </w:rPr>
              <w:t>Yvan Ross</w:t>
            </w:r>
          </w:p>
        </w:tc>
      </w:tr>
      <w:tr w:rsidR="00DB40FE" w14:paraId="12FA76E1"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5722FC9A"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Chargé de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744194E8" w14:textId="77777777" w:rsidR="00DB40FE" w:rsidRPr="00FE62F8" w:rsidRDefault="00DB40FE" w:rsidP="007C3600">
            <w:pPr>
              <w:pStyle w:val="TableText"/>
              <w:spacing w:before="0" w:after="0"/>
              <w:rPr>
                <w:rFonts w:ascii="Times New Roman" w:hAnsi="Times New Roman"/>
                <w:color w:val="auto"/>
                <w:shd w:val="clear" w:color="auto" w:fill="FFFF00"/>
              </w:rPr>
            </w:pPr>
            <w:r w:rsidRPr="00FE62F8">
              <w:rPr>
                <w:rFonts w:ascii="Times New Roman" w:hAnsi="Times New Roman"/>
                <w:color w:val="auto"/>
                <w:shd w:val="clear" w:color="auto" w:fill="FFFF00"/>
              </w:rPr>
              <w:t>Philippe Charbonneau</w:t>
            </w:r>
          </w:p>
        </w:tc>
      </w:tr>
      <w:tr w:rsidR="00DB40FE" w14:paraId="36D9265F" w14:textId="77777777" w:rsidTr="007C3600">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2DAF4D1D" w14:textId="77777777" w:rsidR="00DB40FE" w:rsidRDefault="00DB40FE" w:rsidP="007C3600">
            <w:pPr>
              <w:pStyle w:val="TableText"/>
              <w:spacing w:before="0" w:after="0"/>
              <w:ind w:left="91"/>
              <w:jc w:val="right"/>
              <w:rPr>
                <w:rFonts w:ascii="Times New Roman" w:hAnsi="Times New Roman"/>
                <w:b/>
                <w:bCs/>
              </w:rPr>
            </w:pPr>
            <w:r>
              <w:rPr>
                <w:rFonts w:ascii="Times New Roman" w:hAnsi="Times New Roman"/>
                <w:b/>
                <w:bCs/>
              </w:rPr>
              <w:t>Date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14:paraId="392E0DEE" w14:textId="77777777" w:rsidR="00DB40FE" w:rsidRPr="00FE62F8" w:rsidRDefault="00DB40FE" w:rsidP="007C3600">
            <w:pPr>
              <w:pStyle w:val="TableText"/>
              <w:spacing w:before="0" w:after="0"/>
              <w:rPr>
                <w:rFonts w:ascii="Times New Roman" w:hAnsi="Times New Roman"/>
                <w:color w:val="auto"/>
                <w:shd w:val="clear" w:color="auto" w:fill="FFFF00"/>
              </w:rPr>
            </w:pPr>
            <w:r w:rsidRPr="00FE62F8">
              <w:rPr>
                <w:rFonts w:ascii="Times New Roman" w:hAnsi="Times New Roman"/>
                <w:color w:val="auto"/>
                <w:shd w:val="clear" w:color="auto" w:fill="FFFF00"/>
              </w:rPr>
              <w:t>20-07-2015</w:t>
            </w:r>
          </w:p>
        </w:tc>
      </w:tr>
    </w:tbl>
    <w:p w14:paraId="43A1EC38" w14:textId="77777777" w:rsidR="00DB40FE" w:rsidRDefault="00DB40FE" w:rsidP="00DB40FE">
      <w:pPr>
        <w:rPr>
          <w:rFonts w:ascii="Times New Roman" w:hAnsi="Times New Roman"/>
          <w:b/>
          <w:u w:val="single"/>
        </w:rPr>
      </w:pPr>
    </w:p>
    <w:p w14:paraId="35EFF4CA" w14:textId="77777777" w:rsidR="00DB40FE" w:rsidRDefault="00DB40FE" w:rsidP="00DB40FE">
      <w:pPr>
        <w:sectPr w:rsidR="00DB40FE">
          <w:pgSz w:w="12240" w:h="15840"/>
          <w:pgMar w:top="1440" w:right="1800" w:bottom="1440" w:left="1800" w:header="0" w:footer="0" w:gutter="0"/>
          <w:cols w:space="720"/>
          <w:formProt w:val="0"/>
          <w:docGrid w:linePitch="360" w:charSpace="-2049"/>
        </w:sectPr>
      </w:pPr>
    </w:p>
    <w:sdt>
      <w:sdtPr>
        <w:rPr>
          <w:rFonts w:ascii="Calibri" w:eastAsia="Droid Sans Fallback" w:hAnsi="Calibri" w:cs="Times New Roman"/>
          <w:color w:val="00000A"/>
          <w:sz w:val="22"/>
          <w:szCs w:val="22"/>
          <w:lang w:val="fr-FR"/>
        </w:rPr>
        <w:id w:val="1154720870"/>
        <w:docPartObj>
          <w:docPartGallery w:val="Table of Contents"/>
          <w:docPartUnique/>
        </w:docPartObj>
      </w:sdtPr>
      <w:sdtEndPr>
        <w:rPr>
          <w:rFonts w:asciiTheme="minorHAnsi" w:eastAsiaTheme="minorHAnsi" w:hAnsiTheme="minorHAnsi" w:cstheme="minorBidi"/>
          <w:b/>
          <w:bCs/>
          <w:noProof/>
          <w:color w:val="auto"/>
          <w:lang w:val="fr-CA"/>
        </w:rPr>
      </w:sdtEndPr>
      <w:sdtContent>
        <w:p w14:paraId="518EB80F" w14:textId="77777777" w:rsidR="00DB40FE" w:rsidRPr="003C12F2" w:rsidRDefault="00DB40FE" w:rsidP="00DB40FE">
          <w:pPr>
            <w:pStyle w:val="En-ttedetabledesmatires"/>
            <w:rPr>
              <w:lang w:val="en-CA"/>
            </w:rPr>
          </w:pPr>
          <w:r>
            <w:t xml:space="preserve">Table des </w:t>
          </w:r>
          <w:proofErr w:type="spellStart"/>
          <w:r>
            <w:t>mati</w:t>
          </w:r>
          <w:proofErr w:type="spellEnd"/>
          <w:r>
            <w:rPr>
              <w:lang w:val="fr-CA"/>
            </w:rPr>
            <w:t>ères</w:t>
          </w:r>
        </w:p>
        <w:p w14:paraId="6B37E6A5" w14:textId="77777777" w:rsidR="00DB40FE" w:rsidRDefault="00DB40FE">
          <w:pPr>
            <w:pStyle w:val="TM1"/>
            <w:tabs>
              <w:tab w:val="right" w:leader="dot" w:pos="8630"/>
            </w:tabs>
            <w:rPr>
              <w:rFonts w:asciiTheme="minorHAnsi" w:eastAsiaTheme="minorEastAsia" w:hAnsiTheme="minorHAnsi" w:cstheme="minorBidi"/>
              <w:noProof/>
              <w:color w:val="auto"/>
              <w:lang w:val="fr-CA" w:eastAsia="fr-CA"/>
            </w:rPr>
          </w:pPr>
          <w:r>
            <w:fldChar w:fldCharType="begin"/>
          </w:r>
          <w:r>
            <w:instrText xml:space="preserve"> TOC \o "1-3" \h \z \u </w:instrText>
          </w:r>
          <w:r>
            <w:fldChar w:fldCharType="separate"/>
          </w:r>
          <w:hyperlink w:anchor="_Toc424469086" w:history="1">
            <w:r w:rsidRPr="001F2EDD">
              <w:rPr>
                <w:rStyle w:val="Lienhypertexte"/>
                <w:rFonts w:ascii="Times New Roman" w:hAnsi="Times New Roman"/>
                <w:noProof/>
              </w:rPr>
              <w:t>Introduction</w:t>
            </w:r>
            <w:r>
              <w:rPr>
                <w:noProof/>
                <w:webHidden/>
              </w:rPr>
              <w:tab/>
            </w:r>
            <w:r>
              <w:rPr>
                <w:noProof/>
                <w:webHidden/>
              </w:rPr>
              <w:fldChar w:fldCharType="begin"/>
            </w:r>
            <w:r>
              <w:rPr>
                <w:noProof/>
                <w:webHidden/>
              </w:rPr>
              <w:instrText xml:space="preserve"> PAGEREF _Toc424469086 \h </w:instrText>
            </w:r>
            <w:r>
              <w:rPr>
                <w:noProof/>
                <w:webHidden/>
              </w:rPr>
            </w:r>
            <w:r>
              <w:rPr>
                <w:noProof/>
                <w:webHidden/>
              </w:rPr>
              <w:fldChar w:fldCharType="separate"/>
            </w:r>
            <w:r w:rsidR="00B65DCF">
              <w:rPr>
                <w:noProof/>
                <w:webHidden/>
              </w:rPr>
              <w:t>3</w:t>
            </w:r>
            <w:r>
              <w:rPr>
                <w:noProof/>
                <w:webHidden/>
              </w:rPr>
              <w:fldChar w:fldCharType="end"/>
            </w:r>
          </w:hyperlink>
        </w:p>
        <w:p w14:paraId="5A9847EB" w14:textId="77777777" w:rsidR="00DB40FE" w:rsidRDefault="007C3600">
          <w:pPr>
            <w:pStyle w:val="TM1"/>
            <w:tabs>
              <w:tab w:val="right" w:leader="dot" w:pos="8630"/>
            </w:tabs>
            <w:rPr>
              <w:rFonts w:asciiTheme="minorHAnsi" w:eastAsiaTheme="minorEastAsia" w:hAnsiTheme="minorHAnsi" w:cstheme="minorBidi"/>
              <w:noProof/>
              <w:color w:val="auto"/>
              <w:lang w:val="fr-CA" w:eastAsia="fr-CA"/>
            </w:rPr>
          </w:pPr>
          <w:hyperlink w:anchor="_Toc424469087" w:history="1">
            <w:r w:rsidR="00DB40FE" w:rsidRPr="001F2EDD">
              <w:rPr>
                <w:rStyle w:val="Lienhypertexte"/>
                <w:rFonts w:ascii="Times New Roman" w:hAnsi="Times New Roman"/>
                <w:noProof/>
              </w:rPr>
              <w:t>MDD</w:t>
            </w:r>
            <w:r w:rsidR="00DB40FE">
              <w:rPr>
                <w:noProof/>
                <w:webHidden/>
              </w:rPr>
              <w:tab/>
            </w:r>
            <w:r w:rsidR="00DB40FE">
              <w:rPr>
                <w:noProof/>
                <w:webHidden/>
              </w:rPr>
              <w:fldChar w:fldCharType="begin"/>
            </w:r>
            <w:r w:rsidR="00DB40FE">
              <w:rPr>
                <w:noProof/>
                <w:webHidden/>
              </w:rPr>
              <w:instrText xml:space="preserve"> PAGEREF _Toc424469087 \h </w:instrText>
            </w:r>
            <w:r w:rsidR="00DB40FE">
              <w:rPr>
                <w:noProof/>
                <w:webHidden/>
              </w:rPr>
            </w:r>
            <w:r w:rsidR="00DB40FE">
              <w:rPr>
                <w:noProof/>
                <w:webHidden/>
              </w:rPr>
              <w:fldChar w:fldCharType="separate"/>
            </w:r>
            <w:r w:rsidR="00B65DCF">
              <w:rPr>
                <w:noProof/>
                <w:webHidden/>
              </w:rPr>
              <w:t>4</w:t>
            </w:r>
            <w:r w:rsidR="00DB40FE">
              <w:rPr>
                <w:noProof/>
                <w:webHidden/>
              </w:rPr>
              <w:fldChar w:fldCharType="end"/>
            </w:r>
          </w:hyperlink>
        </w:p>
        <w:p w14:paraId="1F0BE581" w14:textId="77777777" w:rsidR="00DB40FE" w:rsidRDefault="007C3600">
          <w:pPr>
            <w:pStyle w:val="TM1"/>
            <w:tabs>
              <w:tab w:val="right" w:leader="dot" w:pos="8630"/>
            </w:tabs>
            <w:rPr>
              <w:rFonts w:asciiTheme="minorHAnsi" w:eastAsiaTheme="minorEastAsia" w:hAnsiTheme="minorHAnsi" w:cstheme="minorBidi"/>
              <w:noProof/>
              <w:color w:val="auto"/>
              <w:lang w:val="fr-CA" w:eastAsia="fr-CA"/>
            </w:rPr>
          </w:pPr>
          <w:hyperlink w:anchor="_Toc424469088" w:history="1">
            <w:r w:rsidR="00DB40FE" w:rsidRPr="001F2EDD">
              <w:rPr>
                <w:rStyle w:val="Lienhypertexte"/>
                <w:rFonts w:ascii="Times New Roman" w:hAnsi="Times New Roman"/>
                <w:noProof/>
              </w:rPr>
              <w:t>DSS (Diagrammes de séquences systèmes)</w:t>
            </w:r>
            <w:r w:rsidR="00DB40FE">
              <w:rPr>
                <w:noProof/>
                <w:webHidden/>
              </w:rPr>
              <w:tab/>
            </w:r>
            <w:r w:rsidR="00DB40FE">
              <w:rPr>
                <w:noProof/>
                <w:webHidden/>
              </w:rPr>
              <w:fldChar w:fldCharType="begin"/>
            </w:r>
            <w:r w:rsidR="00DB40FE">
              <w:rPr>
                <w:noProof/>
                <w:webHidden/>
              </w:rPr>
              <w:instrText xml:space="preserve"> PAGEREF _Toc424469088 \h </w:instrText>
            </w:r>
            <w:r w:rsidR="00DB40FE">
              <w:rPr>
                <w:noProof/>
                <w:webHidden/>
              </w:rPr>
            </w:r>
            <w:r w:rsidR="00DB40FE">
              <w:rPr>
                <w:noProof/>
                <w:webHidden/>
              </w:rPr>
              <w:fldChar w:fldCharType="separate"/>
            </w:r>
            <w:r w:rsidR="00B65DCF">
              <w:rPr>
                <w:noProof/>
                <w:webHidden/>
              </w:rPr>
              <w:t>5</w:t>
            </w:r>
            <w:r w:rsidR="00DB40FE">
              <w:rPr>
                <w:noProof/>
                <w:webHidden/>
              </w:rPr>
              <w:fldChar w:fldCharType="end"/>
            </w:r>
          </w:hyperlink>
        </w:p>
        <w:p w14:paraId="26704541" w14:textId="77777777" w:rsidR="00DB40FE" w:rsidRDefault="007C3600">
          <w:pPr>
            <w:pStyle w:val="TM1"/>
            <w:tabs>
              <w:tab w:val="right" w:leader="dot" w:pos="8630"/>
            </w:tabs>
            <w:rPr>
              <w:rFonts w:asciiTheme="minorHAnsi" w:eastAsiaTheme="minorEastAsia" w:hAnsiTheme="minorHAnsi" w:cstheme="minorBidi"/>
              <w:noProof/>
              <w:color w:val="auto"/>
              <w:lang w:val="fr-CA" w:eastAsia="fr-CA"/>
            </w:rPr>
          </w:pPr>
          <w:hyperlink w:anchor="_Toc424469089" w:history="1">
            <w:r w:rsidR="00DB40FE" w:rsidRPr="001F2EDD">
              <w:rPr>
                <w:rStyle w:val="Lienhypertexte"/>
                <w:rFonts w:ascii="Times New Roman" w:hAnsi="Times New Roman"/>
                <w:noProof/>
              </w:rPr>
              <w:t>Contrats d’opérations</w:t>
            </w:r>
            <w:r w:rsidR="00DB40FE">
              <w:rPr>
                <w:noProof/>
                <w:webHidden/>
              </w:rPr>
              <w:tab/>
            </w:r>
            <w:r w:rsidR="00DB40FE">
              <w:rPr>
                <w:noProof/>
                <w:webHidden/>
              </w:rPr>
              <w:fldChar w:fldCharType="begin"/>
            </w:r>
            <w:r w:rsidR="00DB40FE">
              <w:rPr>
                <w:noProof/>
                <w:webHidden/>
              </w:rPr>
              <w:instrText xml:space="preserve"> PAGEREF _Toc424469089 \h </w:instrText>
            </w:r>
            <w:r w:rsidR="00DB40FE">
              <w:rPr>
                <w:noProof/>
                <w:webHidden/>
              </w:rPr>
            </w:r>
            <w:r w:rsidR="00DB40FE">
              <w:rPr>
                <w:noProof/>
                <w:webHidden/>
              </w:rPr>
              <w:fldChar w:fldCharType="separate"/>
            </w:r>
            <w:r w:rsidR="00B65DCF">
              <w:rPr>
                <w:noProof/>
                <w:webHidden/>
              </w:rPr>
              <w:t>7</w:t>
            </w:r>
            <w:r w:rsidR="00DB40FE">
              <w:rPr>
                <w:noProof/>
                <w:webHidden/>
              </w:rPr>
              <w:fldChar w:fldCharType="end"/>
            </w:r>
          </w:hyperlink>
        </w:p>
        <w:p w14:paraId="3C1D9BB7" w14:textId="77777777" w:rsidR="00DB40FE" w:rsidRDefault="007C3600">
          <w:pPr>
            <w:pStyle w:val="TM1"/>
            <w:tabs>
              <w:tab w:val="right" w:leader="dot" w:pos="8630"/>
            </w:tabs>
            <w:rPr>
              <w:rFonts w:asciiTheme="minorHAnsi" w:eastAsiaTheme="minorEastAsia" w:hAnsiTheme="minorHAnsi" w:cstheme="minorBidi"/>
              <w:noProof/>
              <w:color w:val="auto"/>
              <w:lang w:val="fr-CA" w:eastAsia="fr-CA"/>
            </w:rPr>
          </w:pPr>
          <w:hyperlink w:anchor="_Toc424469090" w:history="1">
            <w:r w:rsidR="00DB40FE" w:rsidRPr="001F2EDD">
              <w:rPr>
                <w:rStyle w:val="Lienhypertexte"/>
                <w:rFonts w:ascii="Times New Roman" w:hAnsi="Times New Roman"/>
                <w:noProof/>
              </w:rPr>
              <w:t>RDCU</w:t>
            </w:r>
            <w:r w:rsidR="00DB40FE">
              <w:rPr>
                <w:noProof/>
                <w:webHidden/>
              </w:rPr>
              <w:tab/>
            </w:r>
            <w:r w:rsidR="00DB40FE">
              <w:rPr>
                <w:noProof/>
                <w:webHidden/>
              </w:rPr>
              <w:fldChar w:fldCharType="begin"/>
            </w:r>
            <w:r w:rsidR="00DB40FE">
              <w:rPr>
                <w:noProof/>
                <w:webHidden/>
              </w:rPr>
              <w:instrText xml:space="preserve"> PAGEREF _Toc424469090 \h </w:instrText>
            </w:r>
            <w:r w:rsidR="00DB40FE">
              <w:rPr>
                <w:noProof/>
                <w:webHidden/>
              </w:rPr>
            </w:r>
            <w:r w:rsidR="00DB40FE">
              <w:rPr>
                <w:noProof/>
                <w:webHidden/>
              </w:rPr>
              <w:fldChar w:fldCharType="separate"/>
            </w:r>
            <w:r w:rsidR="00B65DCF">
              <w:rPr>
                <w:noProof/>
                <w:webHidden/>
              </w:rPr>
              <w:t>10</w:t>
            </w:r>
            <w:r w:rsidR="00DB40FE">
              <w:rPr>
                <w:noProof/>
                <w:webHidden/>
              </w:rPr>
              <w:fldChar w:fldCharType="end"/>
            </w:r>
          </w:hyperlink>
        </w:p>
        <w:p w14:paraId="56EB91CC" w14:textId="77777777" w:rsidR="00DB40FE" w:rsidRDefault="007C3600">
          <w:pPr>
            <w:pStyle w:val="TM1"/>
            <w:tabs>
              <w:tab w:val="right" w:leader="dot" w:pos="8630"/>
            </w:tabs>
            <w:rPr>
              <w:rFonts w:asciiTheme="minorHAnsi" w:eastAsiaTheme="minorEastAsia" w:hAnsiTheme="minorHAnsi" w:cstheme="minorBidi"/>
              <w:noProof/>
              <w:color w:val="auto"/>
              <w:lang w:val="fr-CA" w:eastAsia="fr-CA"/>
            </w:rPr>
          </w:pPr>
          <w:hyperlink w:anchor="_Toc424469091" w:history="1">
            <w:r w:rsidR="00DB40FE" w:rsidRPr="001F2EDD">
              <w:rPr>
                <w:rStyle w:val="Lienhypertexte"/>
                <w:rFonts w:ascii="Times New Roman" w:hAnsi="Times New Roman"/>
                <w:noProof/>
              </w:rPr>
              <w:t>Conclusion</w:t>
            </w:r>
            <w:r w:rsidR="00DB40FE">
              <w:rPr>
                <w:noProof/>
                <w:webHidden/>
              </w:rPr>
              <w:tab/>
            </w:r>
            <w:r w:rsidR="00DB40FE">
              <w:rPr>
                <w:noProof/>
                <w:webHidden/>
              </w:rPr>
              <w:fldChar w:fldCharType="begin"/>
            </w:r>
            <w:r w:rsidR="00DB40FE">
              <w:rPr>
                <w:noProof/>
                <w:webHidden/>
              </w:rPr>
              <w:instrText xml:space="preserve"> PAGEREF _Toc424469091 \h </w:instrText>
            </w:r>
            <w:r w:rsidR="00DB40FE">
              <w:rPr>
                <w:noProof/>
                <w:webHidden/>
              </w:rPr>
            </w:r>
            <w:r w:rsidR="00DB40FE">
              <w:rPr>
                <w:noProof/>
                <w:webHidden/>
              </w:rPr>
              <w:fldChar w:fldCharType="separate"/>
            </w:r>
            <w:r w:rsidR="00B65DCF">
              <w:rPr>
                <w:noProof/>
                <w:webHidden/>
              </w:rPr>
              <w:t>15</w:t>
            </w:r>
            <w:r w:rsidR="00DB40FE">
              <w:rPr>
                <w:noProof/>
                <w:webHidden/>
              </w:rPr>
              <w:fldChar w:fldCharType="end"/>
            </w:r>
          </w:hyperlink>
        </w:p>
        <w:p w14:paraId="2645228B" w14:textId="77777777" w:rsidR="00DB40FE" w:rsidRDefault="00DB40FE" w:rsidP="00DB40FE">
          <w:r>
            <w:rPr>
              <w:b/>
              <w:bCs/>
              <w:noProof/>
            </w:rPr>
            <w:fldChar w:fldCharType="end"/>
          </w:r>
        </w:p>
      </w:sdtContent>
    </w:sdt>
    <w:p w14:paraId="454AE365" w14:textId="77777777" w:rsidR="00DB40FE" w:rsidRDefault="00DB40FE" w:rsidP="00DB40FE">
      <w:pPr>
        <w:sectPr w:rsidR="00DB40FE">
          <w:pgSz w:w="12240" w:h="15840"/>
          <w:pgMar w:top="1440" w:right="1800" w:bottom="1440" w:left="1800" w:header="0" w:footer="0" w:gutter="0"/>
          <w:cols w:space="720"/>
          <w:formProt w:val="0"/>
          <w:docGrid w:linePitch="360" w:charSpace="-2049"/>
        </w:sectPr>
      </w:pPr>
    </w:p>
    <w:p w14:paraId="65027CAB" w14:textId="77777777" w:rsidR="00DB40FE" w:rsidRDefault="00DB40FE" w:rsidP="00DB40FE">
      <w:pPr>
        <w:pStyle w:val="Titre1"/>
        <w:pageBreakBefore/>
        <w:rPr>
          <w:rFonts w:ascii="Times New Roman" w:hAnsi="Times New Roman"/>
        </w:rPr>
      </w:pPr>
      <w:bookmarkStart w:id="0" w:name="_Toc424469086"/>
      <w:r>
        <w:rPr>
          <w:rFonts w:ascii="Times New Roman" w:hAnsi="Times New Roman"/>
        </w:rPr>
        <w:lastRenderedPageBreak/>
        <w:t>Introduction</w:t>
      </w:r>
      <w:bookmarkEnd w:id="0"/>
    </w:p>
    <w:p w14:paraId="2B75AA4D" w14:textId="77777777" w:rsidR="00DB40FE" w:rsidRDefault="00DB40FE" w:rsidP="00DB40FE"/>
    <w:p w14:paraId="5C132151" w14:textId="77777777" w:rsidR="00DB40FE" w:rsidRDefault="00DB40FE" w:rsidP="00DB40FE">
      <w:pPr>
        <w:ind w:firstLine="708"/>
        <w:jc w:val="both"/>
      </w:pPr>
      <w:r>
        <w:t>Pour cette 4</w:t>
      </w:r>
      <w:r w:rsidRPr="00E96CAB">
        <w:rPr>
          <w:vertAlign w:val="superscript"/>
        </w:rPr>
        <w:t>e</w:t>
      </w:r>
      <w:r>
        <w:t xml:space="preserve"> itération, nous avons choisi d’implémenter les exigences de c</w:t>
      </w:r>
      <w:r w:rsidRPr="00D04DB5">
        <w:t>onception</w:t>
      </w:r>
      <w:r>
        <w:t xml:space="preserve"> F6 (préparer une commande), F7 (accepter une commande), In1 (changement d’état par SMS) et In2 (paiement par PayPal). Ces exigences ont été choisie car elles sont les dernières à implémenter afin de satisfaire à toutes les exigences du client.</w:t>
      </w:r>
    </w:p>
    <w:p w14:paraId="64F1F5FE" w14:textId="77777777" w:rsidR="00DB40FE" w:rsidRDefault="00DB40FE" w:rsidP="00DB40FE">
      <w:pPr>
        <w:jc w:val="both"/>
      </w:pPr>
    </w:p>
    <w:p w14:paraId="3176FBBF" w14:textId="77777777" w:rsidR="00DB40FE" w:rsidRPr="00FE62F8" w:rsidRDefault="00DB40FE" w:rsidP="00FE62F8">
      <w:pPr>
        <w:jc w:val="both"/>
        <w:sectPr w:rsidR="00DB40FE" w:rsidRPr="00FE62F8">
          <w:footerReference w:type="default" r:id="rId9"/>
          <w:pgSz w:w="12240" w:h="15840"/>
          <w:pgMar w:top="1440" w:right="1800" w:bottom="1440" w:left="1800" w:header="0" w:footer="0" w:gutter="0"/>
          <w:cols w:space="720"/>
          <w:formProt w:val="0"/>
          <w:docGrid w:linePitch="360" w:charSpace="-2049"/>
        </w:sectPr>
      </w:pPr>
      <w:r>
        <w:tab/>
        <w:t>Lors de la précédente itération, il nous a fallu refaire certaines parties de l’itération 2 afin de mieux répondre aux exigences du client. De ce fait, nous avions manqué de temps pour compléter l’itération 3. Nous n’avions aucune interface à présenter durant la démonstration technique. Cependant, nous avons rattrapé notre retard et notre projet sera en mesure d’être livré dans les délais prévu, incluant la totalité des fonctionnalités désirés pa</w:t>
      </w:r>
      <w:r w:rsidR="00FE62F8">
        <w:t>r le client.</w:t>
      </w:r>
    </w:p>
    <w:p w14:paraId="3CA4AC7F" w14:textId="77777777" w:rsidR="00DB40FE" w:rsidRPr="00FE62F8" w:rsidRDefault="00DB40FE" w:rsidP="00FE62F8">
      <w:pPr>
        <w:pStyle w:val="Titre1"/>
        <w:rPr>
          <w:rFonts w:ascii="Times New Roman" w:hAnsi="Times New Roman"/>
        </w:rPr>
      </w:pPr>
      <w:bookmarkStart w:id="1" w:name="_Toc424469087"/>
      <w:r>
        <w:rPr>
          <w:rFonts w:ascii="Times New Roman" w:hAnsi="Times New Roman"/>
        </w:rPr>
        <w:lastRenderedPageBreak/>
        <w:t>MDD</w:t>
      </w:r>
      <w:bookmarkEnd w:id="1"/>
    </w:p>
    <w:p w14:paraId="147A6360" w14:textId="77777777" w:rsidR="00DB40FE" w:rsidRDefault="00FE62F8" w:rsidP="00DB40FE">
      <w:pPr>
        <w:rPr>
          <w:rFonts w:ascii="Times New Roman" w:hAnsi="Times New Roman"/>
        </w:rPr>
        <w:sectPr w:rsidR="00DB40FE" w:rsidSect="007C3600">
          <w:pgSz w:w="15840" w:h="12240" w:orient="landscape"/>
          <w:pgMar w:top="1800" w:right="1440" w:bottom="1800" w:left="1440" w:header="0" w:footer="0" w:gutter="0"/>
          <w:cols w:space="720"/>
          <w:formProt w:val="0"/>
          <w:docGrid w:linePitch="360" w:charSpace="-2049"/>
        </w:sectPr>
      </w:pPr>
      <w:r>
        <w:rPr>
          <w:rFonts w:ascii="Times New Roman" w:hAnsi="Times New Roman"/>
          <w:noProof/>
          <w:lang w:val="fr-FR" w:eastAsia="fr-FR"/>
        </w:rPr>
        <w:drawing>
          <wp:inline distT="0" distB="0" distL="0" distR="0" wp14:anchorId="0C937AE6" wp14:editId="10DE74F1">
            <wp:extent cx="8572500" cy="5029200"/>
            <wp:effectExtent l="0" t="0" r="12700" b="0"/>
            <wp:docPr id="2" name="Image 2" descr="MACOSX:Users:am36880:Downloads:LOG210 - MDD - Final - UML Stat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X:Users:am36880:Downloads:LOG210 - MDD - Final - UML State Diagr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3792" cy="5029958"/>
                    </a:xfrm>
                    <a:prstGeom prst="rect">
                      <a:avLst/>
                    </a:prstGeom>
                    <a:noFill/>
                    <a:ln>
                      <a:noFill/>
                    </a:ln>
                  </pic:spPr>
                </pic:pic>
              </a:graphicData>
            </a:graphic>
          </wp:inline>
        </w:drawing>
      </w:r>
    </w:p>
    <w:p w14:paraId="3643082E" w14:textId="77777777" w:rsidR="00DB40FE" w:rsidRDefault="00DB40FE" w:rsidP="00DB40FE">
      <w:pPr>
        <w:pStyle w:val="Titre1"/>
        <w:rPr>
          <w:rFonts w:ascii="Times New Roman" w:hAnsi="Times New Roman"/>
        </w:rPr>
      </w:pPr>
      <w:bookmarkStart w:id="2" w:name="_Toc424469088"/>
      <w:r>
        <w:rPr>
          <w:rFonts w:ascii="Times New Roman" w:hAnsi="Times New Roman"/>
        </w:rPr>
        <w:lastRenderedPageBreak/>
        <w:t>DSS (Diagrammes de séquences systèmes)</w:t>
      </w:r>
      <w:bookmarkEnd w:id="2"/>
    </w:p>
    <w:p w14:paraId="449DB04A" w14:textId="77777777" w:rsidR="00DB40FE" w:rsidRPr="003C12F2" w:rsidRDefault="00DB40FE" w:rsidP="00DB40FE"/>
    <w:p w14:paraId="7080F014" w14:textId="77777777" w:rsidR="00DB40FE" w:rsidRDefault="00DB40FE" w:rsidP="00DB40FE">
      <w:pPr>
        <w:jc w:val="center"/>
        <w:rPr>
          <w:rFonts w:ascii="Times New Roman" w:hAnsi="Times New Roman"/>
        </w:rPr>
      </w:pPr>
      <w:r>
        <w:rPr>
          <w:rFonts w:ascii="Times New Roman" w:hAnsi="Times New Roman"/>
          <w:noProof/>
          <w:lang w:val="fr-FR" w:eastAsia="fr-FR"/>
        </w:rPr>
        <w:drawing>
          <wp:inline distT="0" distB="0" distL="0" distR="0" wp14:anchorId="4138FB8C" wp14:editId="4216F3F7">
            <wp:extent cx="4457700" cy="5086350"/>
            <wp:effectExtent l="0" t="0" r="0" b="0"/>
            <wp:docPr id="21" name="Picture 21" descr="C:\Users\Anthony\AppData\Local\Microsoft\Windows\INetCache\Content.Word\prépar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nthony\AppData\Local\Microsoft\Windows\INetCache\Content.Word\préparerCommande - Page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5086350"/>
                    </a:xfrm>
                    <a:prstGeom prst="rect">
                      <a:avLst/>
                    </a:prstGeom>
                    <a:noFill/>
                    <a:ln>
                      <a:noFill/>
                    </a:ln>
                  </pic:spPr>
                </pic:pic>
              </a:graphicData>
            </a:graphic>
          </wp:inline>
        </w:drawing>
      </w:r>
    </w:p>
    <w:p w14:paraId="1D87305F" w14:textId="77777777" w:rsidR="00DB40FE" w:rsidRPr="002B065A" w:rsidRDefault="00DB40FE" w:rsidP="00DB40FE">
      <w:pPr>
        <w:jc w:val="center"/>
        <w:rPr>
          <w:rFonts w:ascii="Times New Roman" w:hAnsi="Times New Roman"/>
          <w:b/>
        </w:rPr>
      </w:pPr>
      <w:r w:rsidRPr="002B065A">
        <w:rPr>
          <w:rFonts w:ascii="Times New Roman" w:hAnsi="Times New Roman"/>
          <w:b/>
          <w:noProof/>
          <w:lang w:val="fr-FR" w:eastAsia="fr-FR"/>
        </w:rPr>
        <w:lastRenderedPageBreak/>
        <w:drawing>
          <wp:inline distT="0" distB="0" distL="0" distR="0" wp14:anchorId="059A16DD" wp14:editId="036BBE62">
            <wp:extent cx="5486400" cy="4772025"/>
            <wp:effectExtent l="0" t="0" r="0" b="9525"/>
            <wp:docPr id="20" name="Picture 20" descr="C:\Users\Anthony\AppData\Local\Microsoft\Windows\INetCache\Content.Word\accept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nthony\AppData\Local\Microsoft\Windows\INetCache\Content.Word\accepterCommande - Page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772025"/>
                    </a:xfrm>
                    <a:prstGeom prst="rect">
                      <a:avLst/>
                    </a:prstGeom>
                    <a:noFill/>
                    <a:ln>
                      <a:noFill/>
                    </a:ln>
                  </pic:spPr>
                </pic:pic>
              </a:graphicData>
            </a:graphic>
          </wp:inline>
        </w:drawing>
      </w:r>
    </w:p>
    <w:p w14:paraId="66575EC9" w14:textId="77777777" w:rsidR="00DB40FE" w:rsidRPr="002B065A" w:rsidRDefault="00DB40FE" w:rsidP="00DB40FE">
      <w:pPr>
        <w:spacing w:after="0"/>
        <w:rPr>
          <w:rFonts w:ascii="Times New Roman" w:hAnsi="Times New Roman"/>
          <w:b/>
        </w:rPr>
      </w:pPr>
      <w:r w:rsidRPr="002B065A">
        <w:rPr>
          <w:rFonts w:ascii="Times New Roman" w:hAnsi="Times New Roman"/>
          <w:b/>
        </w:rPr>
        <w:br w:type="page"/>
      </w:r>
    </w:p>
    <w:p w14:paraId="40DC40A7" w14:textId="77777777" w:rsidR="00DB40FE" w:rsidRDefault="00DB40FE" w:rsidP="00DB40FE">
      <w:pPr>
        <w:pStyle w:val="Titre1"/>
        <w:rPr>
          <w:rFonts w:ascii="Times New Roman" w:hAnsi="Times New Roman"/>
        </w:rPr>
      </w:pPr>
      <w:bookmarkStart w:id="3" w:name="_Toc424469089"/>
      <w:r>
        <w:rPr>
          <w:rFonts w:ascii="Times New Roman" w:hAnsi="Times New Roman"/>
        </w:rPr>
        <w:lastRenderedPageBreak/>
        <w:t>Contrats d’opérations</w:t>
      </w:r>
      <w:bookmarkEnd w:id="3"/>
    </w:p>
    <w:p w14:paraId="5CA91544" w14:textId="77777777" w:rsidR="00DB40FE" w:rsidRDefault="00DB40FE" w:rsidP="00DB40FE"/>
    <w:p w14:paraId="5DA1C04C" w14:textId="77777777" w:rsidR="00DB40FE" w:rsidRDefault="00DB40FE" w:rsidP="00DB40FE">
      <w:pPr>
        <w:rPr>
          <w:u w:val="single"/>
        </w:rPr>
      </w:pPr>
      <w:r>
        <w:rPr>
          <w:b/>
          <w:u w:val="single"/>
        </w:rPr>
        <w:t xml:space="preserve">Contrat CO1 : </w:t>
      </w:r>
      <w:proofErr w:type="spellStart"/>
      <w:r>
        <w:rPr>
          <w:b/>
          <w:u w:val="single"/>
        </w:rPr>
        <w:t>préparerC</w:t>
      </w:r>
      <w:r w:rsidRPr="00EE1A88">
        <w:rPr>
          <w:rFonts w:ascii="Calibri" w:hAnsi="Calibri"/>
          <w:b/>
          <w:color w:val="00000A"/>
          <w:u w:val="single"/>
        </w:rPr>
        <w:t>ommande</w:t>
      </w:r>
      <w:proofErr w:type="spellEnd"/>
    </w:p>
    <w:tbl>
      <w:tblPr>
        <w:tblStyle w:val="Grille"/>
        <w:tblW w:w="0" w:type="auto"/>
        <w:tblLook w:val="04A0" w:firstRow="1" w:lastRow="0" w:firstColumn="1" w:lastColumn="0" w:noHBand="0" w:noVBand="1"/>
      </w:tblPr>
      <w:tblGrid>
        <w:gridCol w:w="2376"/>
        <w:gridCol w:w="6404"/>
      </w:tblGrid>
      <w:tr w:rsidR="00DB40FE" w14:paraId="717DF57B" w14:textId="77777777" w:rsidTr="007C3600">
        <w:tc>
          <w:tcPr>
            <w:tcW w:w="2376" w:type="dxa"/>
          </w:tcPr>
          <w:p w14:paraId="215B0159" w14:textId="77777777" w:rsidR="00DB40FE" w:rsidRDefault="00DB40FE" w:rsidP="007C3600">
            <w:pPr>
              <w:rPr>
                <w:b/>
                <w:u w:val="single"/>
              </w:rPr>
            </w:pPr>
            <w:r>
              <w:rPr>
                <w:b/>
                <w:u w:val="single"/>
              </w:rPr>
              <w:t>Opération</w:t>
            </w:r>
          </w:p>
        </w:tc>
        <w:tc>
          <w:tcPr>
            <w:tcW w:w="6404" w:type="dxa"/>
          </w:tcPr>
          <w:p w14:paraId="3B4F6FBA" w14:textId="77777777" w:rsidR="00DB40FE" w:rsidRPr="00EE1A88" w:rsidRDefault="00DB40FE" w:rsidP="007C3600">
            <w:proofErr w:type="spellStart"/>
            <w:r>
              <w:t>prépare</w:t>
            </w:r>
            <w:r w:rsidRPr="004E132C">
              <w:t>rCommande</w:t>
            </w:r>
            <w:proofErr w:type="spellEnd"/>
            <w:r w:rsidRPr="004E132C">
              <w:t>()</w:t>
            </w:r>
          </w:p>
        </w:tc>
      </w:tr>
      <w:tr w:rsidR="00DB40FE" w14:paraId="3CA8A39B" w14:textId="77777777" w:rsidTr="007C3600">
        <w:tc>
          <w:tcPr>
            <w:tcW w:w="2376" w:type="dxa"/>
          </w:tcPr>
          <w:p w14:paraId="083F5165" w14:textId="77777777" w:rsidR="00DB40FE" w:rsidRDefault="00DB40FE" w:rsidP="007C3600">
            <w:pPr>
              <w:rPr>
                <w:b/>
                <w:u w:val="single"/>
              </w:rPr>
            </w:pPr>
            <w:r w:rsidRPr="00A61A8E">
              <w:rPr>
                <w:b/>
              </w:rPr>
              <w:t>Référence croisée</w:t>
            </w:r>
          </w:p>
        </w:tc>
        <w:tc>
          <w:tcPr>
            <w:tcW w:w="6404" w:type="dxa"/>
          </w:tcPr>
          <w:p w14:paraId="00223DC7" w14:textId="77777777" w:rsidR="00DB40FE" w:rsidRPr="00EE1A88" w:rsidRDefault="00DB40FE" w:rsidP="007C3600">
            <w:r>
              <w:t xml:space="preserve">Cas d’utilisation : F6 - </w:t>
            </w:r>
            <w:r w:rsidRPr="00D017D0">
              <w:t>Préparer une commande</w:t>
            </w:r>
          </w:p>
        </w:tc>
      </w:tr>
      <w:tr w:rsidR="00DB40FE" w14:paraId="10AE518F" w14:textId="77777777" w:rsidTr="007C3600">
        <w:tc>
          <w:tcPr>
            <w:tcW w:w="2376" w:type="dxa"/>
          </w:tcPr>
          <w:p w14:paraId="2C994083" w14:textId="77777777" w:rsidR="00DB40FE" w:rsidRDefault="00DB40FE" w:rsidP="007C3600">
            <w:pPr>
              <w:rPr>
                <w:b/>
                <w:u w:val="single"/>
              </w:rPr>
            </w:pPr>
            <w:r w:rsidRPr="00A61A8E">
              <w:rPr>
                <w:b/>
              </w:rPr>
              <w:t>Précondition</w:t>
            </w:r>
            <w:r>
              <w:rPr>
                <w:b/>
              </w:rPr>
              <w:t>s</w:t>
            </w:r>
          </w:p>
        </w:tc>
        <w:tc>
          <w:tcPr>
            <w:tcW w:w="6404" w:type="dxa"/>
          </w:tcPr>
          <w:p w14:paraId="0E4CA33B" w14:textId="77777777" w:rsidR="00DB40FE" w:rsidRDefault="00DB40FE" w:rsidP="00DB40FE">
            <w:pPr>
              <w:pStyle w:val="Paragraphedeliste"/>
              <w:numPr>
                <w:ilvl w:val="0"/>
                <w:numId w:val="1"/>
              </w:numPr>
            </w:pPr>
            <w:r w:rsidRPr="004E132C">
              <w:t>Le restaurateur est authentifié</w:t>
            </w:r>
            <w:r>
              <w:t>.</w:t>
            </w:r>
          </w:p>
          <w:p w14:paraId="2D1EC668" w14:textId="77777777" w:rsidR="00DB40FE" w:rsidRPr="004E132C" w:rsidRDefault="00DB40FE" w:rsidP="00DB40FE">
            <w:pPr>
              <w:pStyle w:val="Paragraphedeliste"/>
              <w:numPr>
                <w:ilvl w:val="0"/>
                <w:numId w:val="1"/>
              </w:numPr>
            </w:pPr>
            <w:r w:rsidRPr="004E132C">
              <w:t>Une commande a été passée chez un restaurant associé au restaurateur</w:t>
            </w:r>
            <w:r>
              <w:t>.</w:t>
            </w:r>
          </w:p>
        </w:tc>
      </w:tr>
      <w:tr w:rsidR="00DB40FE" w14:paraId="2692441A" w14:textId="77777777" w:rsidTr="007C3600">
        <w:tc>
          <w:tcPr>
            <w:tcW w:w="2376" w:type="dxa"/>
          </w:tcPr>
          <w:p w14:paraId="0A7BA342" w14:textId="77777777" w:rsidR="00DB40FE" w:rsidRDefault="00DB40FE" w:rsidP="007C3600">
            <w:pPr>
              <w:rPr>
                <w:b/>
                <w:u w:val="single"/>
              </w:rPr>
            </w:pPr>
            <w:proofErr w:type="spellStart"/>
            <w:r w:rsidRPr="00A61A8E">
              <w:rPr>
                <w:b/>
              </w:rPr>
              <w:t>Postcondition</w:t>
            </w:r>
            <w:r>
              <w:rPr>
                <w:b/>
              </w:rPr>
              <w:t>s</w:t>
            </w:r>
            <w:proofErr w:type="spellEnd"/>
          </w:p>
        </w:tc>
        <w:tc>
          <w:tcPr>
            <w:tcW w:w="6404" w:type="dxa"/>
          </w:tcPr>
          <w:p w14:paraId="4432D951" w14:textId="77777777" w:rsidR="00DB40FE" w:rsidRDefault="00DB40FE" w:rsidP="00DB40FE">
            <w:pPr>
              <w:pStyle w:val="Paragraphedeliste"/>
              <w:numPr>
                <w:ilvl w:val="0"/>
                <w:numId w:val="2"/>
              </w:numPr>
              <w:spacing w:line="240" w:lineRule="auto"/>
            </w:pPr>
            <w:r>
              <w:t>Une instance c de Commande a été créée.</w:t>
            </w:r>
          </w:p>
          <w:p w14:paraId="6DC7D70F" w14:textId="77777777" w:rsidR="00DB40FE" w:rsidRPr="00EE1A88" w:rsidRDefault="00DB40FE" w:rsidP="00DB40FE">
            <w:pPr>
              <w:pStyle w:val="Paragraphedeliste"/>
              <w:numPr>
                <w:ilvl w:val="0"/>
                <w:numId w:val="2"/>
              </w:numPr>
              <w:spacing w:line="240" w:lineRule="auto"/>
            </w:pPr>
            <w:r>
              <w:t>C a été associée au restaurateur actuellement authentifié.</w:t>
            </w:r>
          </w:p>
        </w:tc>
      </w:tr>
    </w:tbl>
    <w:p w14:paraId="544B516A" w14:textId="77777777" w:rsidR="00DB40FE" w:rsidRDefault="00DB40FE" w:rsidP="00DB40FE"/>
    <w:p w14:paraId="687F43A5" w14:textId="77777777" w:rsidR="00DB40FE" w:rsidRDefault="00DB40FE" w:rsidP="00DB40FE">
      <w:pPr>
        <w:rPr>
          <w:u w:val="single"/>
        </w:rPr>
      </w:pPr>
      <w:r>
        <w:rPr>
          <w:b/>
          <w:u w:val="single"/>
        </w:rPr>
        <w:t>Contrat CO2 :</w:t>
      </w:r>
      <w:r w:rsidRPr="00EE1A88">
        <w:rPr>
          <w:rFonts w:ascii="Calibri" w:hAnsi="Calibri"/>
          <w:b/>
          <w:color w:val="00000A"/>
          <w:u w:val="single"/>
        </w:rPr>
        <w:t xml:space="preserve"> </w:t>
      </w:r>
      <w:proofErr w:type="spellStart"/>
      <w:r>
        <w:rPr>
          <w:b/>
          <w:u w:val="single"/>
        </w:rPr>
        <w:t>sélectionnerC</w:t>
      </w:r>
      <w:r w:rsidRPr="00EE1A88">
        <w:rPr>
          <w:rFonts w:ascii="Calibri" w:hAnsi="Calibri"/>
          <w:b/>
          <w:color w:val="00000A"/>
          <w:u w:val="single"/>
        </w:rPr>
        <w:t>ommande</w:t>
      </w:r>
      <w:proofErr w:type="spellEnd"/>
    </w:p>
    <w:tbl>
      <w:tblPr>
        <w:tblStyle w:val="Grille"/>
        <w:tblW w:w="0" w:type="auto"/>
        <w:tblLook w:val="04A0" w:firstRow="1" w:lastRow="0" w:firstColumn="1" w:lastColumn="0" w:noHBand="0" w:noVBand="1"/>
      </w:tblPr>
      <w:tblGrid>
        <w:gridCol w:w="2376"/>
        <w:gridCol w:w="6404"/>
      </w:tblGrid>
      <w:tr w:rsidR="00DB40FE" w14:paraId="7EF38982" w14:textId="77777777" w:rsidTr="007C3600">
        <w:tc>
          <w:tcPr>
            <w:tcW w:w="2376" w:type="dxa"/>
          </w:tcPr>
          <w:p w14:paraId="7552FF9C" w14:textId="77777777" w:rsidR="00DB40FE" w:rsidRDefault="00DB40FE" w:rsidP="007C3600">
            <w:pPr>
              <w:rPr>
                <w:b/>
                <w:u w:val="single"/>
              </w:rPr>
            </w:pPr>
            <w:r>
              <w:rPr>
                <w:b/>
                <w:u w:val="single"/>
              </w:rPr>
              <w:t>Opération</w:t>
            </w:r>
          </w:p>
        </w:tc>
        <w:tc>
          <w:tcPr>
            <w:tcW w:w="6404" w:type="dxa"/>
          </w:tcPr>
          <w:p w14:paraId="0C24E861" w14:textId="77777777" w:rsidR="00DB40FE" w:rsidRPr="00A61A8E" w:rsidRDefault="00DB40FE" w:rsidP="007C3600">
            <w:proofErr w:type="spellStart"/>
            <w:r>
              <w:t>sélectionner</w:t>
            </w:r>
            <w:r w:rsidRPr="00A61A8E">
              <w:t>Commande</w:t>
            </w:r>
            <w:proofErr w:type="spellEnd"/>
            <w:r w:rsidRPr="00A61A8E">
              <w:t>()</w:t>
            </w:r>
          </w:p>
        </w:tc>
      </w:tr>
      <w:tr w:rsidR="00DB40FE" w14:paraId="5A8C97E4" w14:textId="77777777" w:rsidTr="007C3600">
        <w:tc>
          <w:tcPr>
            <w:tcW w:w="2376" w:type="dxa"/>
          </w:tcPr>
          <w:p w14:paraId="5FEF29E0" w14:textId="77777777" w:rsidR="00DB40FE" w:rsidRDefault="00DB40FE" w:rsidP="007C3600">
            <w:pPr>
              <w:rPr>
                <w:b/>
                <w:u w:val="single"/>
              </w:rPr>
            </w:pPr>
            <w:r w:rsidRPr="00A61A8E">
              <w:rPr>
                <w:b/>
              </w:rPr>
              <w:t>Référence croisée</w:t>
            </w:r>
          </w:p>
        </w:tc>
        <w:tc>
          <w:tcPr>
            <w:tcW w:w="6404" w:type="dxa"/>
          </w:tcPr>
          <w:p w14:paraId="752654B5" w14:textId="77777777" w:rsidR="00DB40FE" w:rsidRPr="00A61A8E" w:rsidRDefault="00DB40FE" w:rsidP="007C3600">
            <w:r>
              <w:t xml:space="preserve">Cas d’utilisation : F6 - </w:t>
            </w:r>
            <w:r w:rsidRPr="00D017D0">
              <w:t>Préparer une commande</w:t>
            </w:r>
          </w:p>
        </w:tc>
      </w:tr>
      <w:tr w:rsidR="00DB40FE" w14:paraId="63813A85" w14:textId="77777777" w:rsidTr="007C3600">
        <w:tc>
          <w:tcPr>
            <w:tcW w:w="2376" w:type="dxa"/>
          </w:tcPr>
          <w:p w14:paraId="5EABF4A5" w14:textId="77777777" w:rsidR="00DB40FE" w:rsidRDefault="00DB40FE" w:rsidP="007C3600">
            <w:pPr>
              <w:rPr>
                <w:b/>
                <w:u w:val="single"/>
              </w:rPr>
            </w:pPr>
            <w:r w:rsidRPr="00A61A8E">
              <w:rPr>
                <w:b/>
              </w:rPr>
              <w:t>Précondition</w:t>
            </w:r>
            <w:r>
              <w:rPr>
                <w:b/>
              </w:rPr>
              <w:t>s</w:t>
            </w:r>
          </w:p>
        </w:tc>
        <w:tc>
          <w:tcPr>
            <w:tcW w:w="6404" w:type="dxa"/>
          </w:tcPr>
          <w:p w14:paraId="05D55096" w14:textId="77777777" w:rsidR="00DB40FE" w:rsidRPr="00A61A8E" w:rsidRDefault="00DB40FE" w:rsidP="00DB40FE">
            <w:pPr>
              <w:pStyle w:val="Paragraphedeliste"/>
              <w:numPr>
                <w:ilvl w:val="0"/>
                <w:numId w:val="1"/>
              </w:numPr>
              <w:spacing w:line="240" w:lineRule="auto"/>
            </w:pPr>
            <w:r>
              <w:t>Une commande est en préparation.</w:t>
            </w:r>
          </w:p>
        </w:tc>
      </w:tr>
      <w:tr w:rsidR="00DB40FE" w14:paraId="5BCEC831" w14:textId="77777777" w:rsidTr="007C3600">
        <w:tc>
          <w:tcPr>
            <w:tcW w:w="2376" w:type="dxa"/>
          </w:tcPr>
          <w:p w14:paraId="6FAEEAB6" w14:textId="77777777" w:rsidR="00DB40FE" w:rsidRDefault="00DB40FE" w:rsidP="007C3600">
            <w:pPr>
              <w:rPr>
                <w:b/>
                <w:u w:val="single"/>
              </w:rPr>
            </w:pPr>
            <w:proofErr w:type="spellStart"/>
            <w:r w:rsidRPr="00A61A8E">
              <w:rPr>
                <w:b/>
              </w:rPr>
              <w:t>Postcondition</w:t>
            </w:r>
            <w:r>
              <w:rPr>
                <w:b/>
              </w:rPr>
              <w:t>s</w:t>
            </w:r>
            <w:proofErr w:type="spellEnd"/>
          </w:p>
        </w:tc>
        <w:tc>
          <w:tcPr>
            <w:tcW w:w="6404" w:type="dxa"/>
          </w:tcPr>
          <w:p w14:paraId="246F45A0" w14:textId="77777777" w:rsidR="00DB40FE" w:rsidRPr="00A61A8E" w:rsidRDefault="00DB40FE" w:rsidP="00DB40FE">
            <w:pPr>
              <w:pStyle w:val="Paragraphedeliste"/>
              <w:numPr>
                <w:ilvl w:val="0"/>
                <w:numId w:val="2"/>
              </w:numPr>
              <w:spacing w:line="240" w:lineRule="auto"/>
            </w:pPr>
            <w:proofErr w:type="spellStart"/>
            <w:r>
              <w:t>Commande</w:t>
            </w:r>
            <w:r w:rsidRPr="00F2121E">
              <w:t>.statut</w:t>
            </w:r>
            <w:proofErr w:type="spellEnd"/>
            <w:r w:rsidRPr="00F2121E">
              <w:t xml:space="preserve"> devient « En préparation »</w:t>
            </w:r>
          </w:p>
        </w:tc>
      </w:tr>
    </w:tbl>
    <w:p w14:paraId="26E2DB11" w14:textId="77777777" w:rsidR="00DB40FE" w:rsidRDefault="00DB40FE" w:rsidP="00DB40FE">
      <w:pPr>
        <w:spacing w:after="0"/>
      </w:pPr>
    </w:p>
    <w:p w14:paraId="67FAD7CA" w14:textId="77777777" w:rsidR="00DB40FE" w:rsidRDefault="00DB40FE" w:rsidP="00DB40FE">
      <w:pPr>
        <w:rPr>
          <w:u w:val="single"/>
        </w:rPr>
      </w:pPr>
      <w:r>
        <w:rPr>
          <w:b/>
          <w:u w:val="single"/>
        </w:rPr>
        <w:t>Contrat CO3 :</w:t>
      </w:r>
      <w:r w:rsidRPr="00EE1A88">
        <w:rPr>
          <w:rFonts w:ascii="Calibri" w:hAnsi="Calibri"/>
          <w:b/>
          <w:color w:val="00000A"/>
          <w:u w:val="single"/>
        </w:rPr>
        <w:t xml:space="preserve"> </w:t>
      </w:r>
      <w:proofErr w:type="spellStart"/>
      <w:r>
        <w:rPr>
          <w:b/>
          <w:u w:val="single"/>
        </w:rPr>
        <w:t>terminerPréparation</w:t>
      </w:r>
      <w:proofErr w:type="spellEnd"/>
    </w:p>
    <w:tbl>
      <w:tblPr>
        <w:tblStyle w:val="Grille"/>
        <w:tblW w:w="0" w:type="auto"/>
        <w:tblLook w:val="04A0" w:firstRow="1" w:lastRow="0" w:firstColumn="1" w:lastColumn="0" w:noHBand="0" w:noVBand="1"/>
      </w:tblPr>
      <w:tblGrid>
        <w:gridCol w:w="2376"/>
        <w:gridCol w:w="6404"/>
      </w:tblGrid>
      <w:tr w:rsidR="00DB40FE" w14:paraId="0988F59A" w14:textId="77777777" w:rsidTr="007C3600">
        <w:tc>
          <w:tcPr>
            <w:tcW w:w="2376" w:type="dxa"/>
          </w:tcPr>
          <w:p w14:paraId="1D355E91" w14:textId="77777777" w:rsidR="00DB40FE" w:rsidRDefault="00DB40FE" w:rsidP="007C3600">
            <w:pPr>
              <w:rPr>
                <w:b/>
                <w:u w:val="single"/>
              </w:rPr>
            </w:pPr>
            <w:r>
              <w:rPr>
                <w:b/>
                <w:u w:val="single"/>
              </w:rPr>
              <w:t>Opération</w:t>
            </w:r>
          </w:p>
        </w:tc>
        <w:tc>
          <w:tcPr>
            <w:tcW w:w="6404" w:type="dxa"/>
          </w:tcPr>
          <w:p w14:paraId="23798FA8" w14:textId="77777777" w:rsidR="00DB40FE" w:rsidRPr="00A61A8E" w:rsidRDefault="00DB40FE" w:rsidP="007C3600">
            <w:proofErr w:type="spellStart"/>
            <w:r>
              <w:t>terminerPréparation</w:t>
            </w:r>
            <w:proofErr w:type="spellEnd"/>
            <w:r w:rsidRPr="00A61A8E">
              <w:t>()</w:t>
            </w:r>
          </w:p>
        </w:tc>
      </w:tr>
      <w:tr w:rsidR="00DB40FE" w14:paraId="33DF7966" w14:textId="77777777" w:rsidTr="007C3600">
        <w:tc>
          <w:tcPr>
            <w:tcW w:w="2376" w:type="dxa"/>
          </w:tcPr>
          <w:p w14:paraId="6642D90E" w14:textId="77777777" w:rsidR="00DB40FE" w:rsidRDefault="00DB40FE" w:rsidP="007C3600">
            <w:pPr>
              <w:rPr>
                <w:b/>
                <w:u w:val="single"/>
              </w:rPr>
            </w:pPr>
            <w:r w:rsidRPr="00A61A8E">
              <w:rPr>
                <w:b/>
              </w:rPr>
              <w:t>Référence croisée</w:t>
            </w:r>
          </w:p>
        </w:tc>
        <w:tc>
          <w:tcPr>
            <w:tcW w:w="6404" w:type="dxa"/>
          </w:tcPr>
          <w:p w14:paraId="2D8DCC33" w14:textId="77777777" w:rsidR="00DB40FE" w:rsidRPr="00A61A8E" w:rsidRDefault="00DB40FE" w:rsidP="007C3600">
            <w:r>
              <w:t xml:space="preserve">Cas d’utilisation : F6 - </w:t>
            </w:r>
            <w:r w:rsidRPr="00D017D0">
              <w:t>Préparer une commande</w:t>
            </w:r>
          </w:p>
        </w:tc>
      </w:tr>
      <w:tr w:rsidR="00DB40FE" w14:paraId="0274D639" w14:textId="77777777" w:rsidTr="007C3600">
        <w:tc>
          <w:tcPr>
            <w:tcW w:w="2376" w:type="dxa"/>
          </w:tcPr>
          <w:p w14:paraId="1F4112BA" w14:textId="77777777" w:rsidR="00DB40FE" w:rsidRDefault="00DB40FE" w:rsidP="007C3600">
            <w:pPr>
              <w:rPr>
                <w:b/>
                <w:u w:val="single"/>
              </w:rPr>
            </w:pPr>
            <w:r w:rsidRPr="00A61A8E">
              <w:rPr>
                <w:b/>
              </w:rPr>
              <w:t>Précondition</w:t>
            </w:r>
            <w:r>
              <w:rPr>
                <w:b/>
              </w:rPr>
              <w:t>s</w:t>
            </w:r>
          </w:p>
        </w:tc>
        <w:tc>
          <w:tcPr>
            <w:tcW w:w="6404" w:type="dxa"/>
          </w:tcPr>
          <w:p w14:paraId="1E7826CA" w14:textId="77777777" w:rsidR="00DB40FE" w:rsidRPr="00A61A8E" w:rsidRDefault="00DB40FE" w:rsidP="00DB40FE">
            <w:pPr>
              <w:pStyle w:val="Paragraphedeliste"/>
              <w:numPr>
                <w:ilvl w:val="0"/>
                <w:numId w:val="1"/>
              </w:numPr>
              <w:spacing w:line="240" w:lineRule="auto"/>
            </w:pPr>
            <w:r>
              <w:t>Une commande est en préparation.</w:t>
            </w:r>
          </w:p>
        </w:tc>
      </w:tr>
      <w:tr w:rsidR="00DB40FE" w14:paraId="79414E77" w14:textId="77777777" w:rsidTr="007C3600">
        <w:tc>
          <w:tcPr>
            <w:tcW w:w="2376" w:type="dxa"/>
          </w:tcPr>
          <w:p w14:paraId="574AFD15" w14:textId="77777777" w:rsidR="00DB40FE" w:rsidRDefault="00DB40FE" w:rsidP="007C3600">
            <w:pPr>
              <w:rPr>
                <w:b/>
                <w:u w:val="single"/>
              </w:rPr>
            </w:pPr>
            <w:proofErr w:type="spellStart"/>
            <w:r w:rsidRPr="00A61A8E">
              <w:rPr>
                <w:b/>
              </w:rPr>
              <w:t>Postcondition</w:t>
            </w:r>
            <w:r>
              <w:rPr>
                <w:b/>
              </w:rPr>
              <w:t>s</w:t>
            </w:r>
            <w:proofErr w:type="spellEnd"/>
          </w:p>
        </w:tc>
        <w:tc>
          <w:tcPr>
            <w:tcW w:w="6404" w:type="dxa"/>
          </w:tcPr>
          <w:p w14:paraId="72DBE732" w14:textId="77777777" w:rsidR="00DB40FE" w:rsidRPr="00A61A8E" w:rsidRDefault="00DB40FE" w:rsidP="00DB40FE">
            <w:pPr>
              <w:pStyle w:val="Paragraphedeliste"/>
              <w:numPr>
                <w:ilvl w:val="0"/>
                <w:numId w:val="2"/>
              </w:numPr>
              <w:spacing w:line="240" w:lineRule="auto"/>
            </w:pPr>
            <w:proofErr w:type="spellStart"/>
            <w:r>
              <w:t>Commande.statut</w:t>
            </w:r>
            <w:proofErr w:type="spellEnd"/>
            <w:r>
              <w:t xml:space="preserve"> devient « </w:t>
            </w:r>
            <w:r w:rsidRPr="00F2121E">
              <w:t>Prête</w:t>
            </w:r>
            <w:r>
              <w:t> »</w:t>
            </w:r>
          </w:p>
        </w:tc>
      </w:tr>
    </w:tbl>
    <w:p w14:paraId="596C1B3F" w14:textId="77777777" w:rsidR="00DB40FE" w:rsidRDefault="00DB40FE" w:rsidP="00DB40FE">
      <w:pPr>
        <w:spacing w:after="0"/>
      </w:pPr>
    </w:p>
    <w:p w14:paraId="235E2F02" w14:textId="77777777" w:rsidR="00DB40FE" w:rsidRDefault="00DB40FE" w:rsidP="00DB40FE">
      <w:r>
        <w:br w:type="page"/>
      </w:r>
    </w:p>
    <w:p w14:paraId="6F3E2183" w14:textId="77777777" w:rsidR="00DB40FE" w:rsidRDefault="00DB40FE" w:rsidP="00DB40FE">
      <w:pPr>
        <w:rPr>
          <w:u w:val="single"/>
        </w:rPr>
      </w:pPr>
      <w:r>
        <w:rPr>
          <w:b/>
          <w:u w:val="single"/>
        </w:rPr>
        <w:lastRenderedPageBreak/>
        <w:t>Contrat CO4 :</w:t>
      </w:r>
      <w:r w:rsidRPr="00EE1A88">
        <w:rPr>
          <w:rFonts w:ascii="Calibri" w:hAnsi="Calibri"/>
          <w:b/>
          <w:color w:val="00000A"/>
          <w:u w:val="single"/>
        </w:rPr>
        <w:t xml:space="preserve"> </w:t>
      </w:r>
      <w:proofErr w:type="spellStart"/>
      <w:r>
        <w:rPr>
          <w:b/>
          <w:u w:val="single"/>
        </w:rPr>
        <w:t>demanderLivraison</w:t>
      </w:r>
      <w:proofErr w:type="spellEnd"/>
    </w:p>
    <w:tbl>
      <w:tblPr>
        <w:tblStyle w:val="Grille"/>
        <w:tblW w:w="0" w:type="auto"/>
        <w:tblLook w:val="04A0" w:firstRow="1" w:lastRow="0" w:firstColumn="1" w:lastColumn="0" w:noHBand="0" w:noVBand="1"/>
      </w:tblPr>
      <w:tblGrid>
        <w:gridCol w:w="2376"/>
        <w:gridCol w:w="6404"/>
      </w:tblGrid>
      <w:tr w:rsidR="00DB40FE" w14:paraId="3B32F237" w14:textId="77777777" w:rsidTr="007C3600">
        <w:tc>
          <w:tcPr>
            <w:tcW w:w="2376" w:type="dxa"/>
          </w:tcPr>
          <w:p w14:paraId="3D988ADD" w14:textId="77777777" w:rsidR="00DB40FE" w:rsidRDefault="00DB40FE" w:rsidP="007C3600">
            <w:pPr>
              <w:rPr>
                <w:b/>
                <w:u w:val="single"/>
              </w:rPr>
            </w:pPr>
            <w:r>
              <w:rPr>
                <w:b/>
                <w:u w:val="single"/>
              </w:rPr>
              <w:t>Opération</w:t>
            </w:r>
          </w:p>
        </w:tc>
        <w:tc>
          <w:tcPr>
            <w:tcW w:w="6404" w:type="dxa"/>
          </w:tcPr>
          <w:p w14:paraId="201405E5" w14:textId="77777777" w:rsidR="00DB40FE" w:rsidRPr="00A61A8E" w:rsidRDefault="00DB40FE" w:rsidP="007C3600">
            <w:proofErr w:type="spellStart"/>
            <w:r>
              <w:t>demanderLivraison</w:t>
            </w:r>
            <w:proofErr w:type="spellEnd"/>
            <w:r w:rsidRPr="00A61A8E">
              <w:t>(</w:t>
            </w:r>
            <w:proofErr w:type="spellStart"/>
            <w:r>
              <w:t>emplacementActuel</w:t>
            </w:r>
            <w:proofErr w:type="spellEnd"/>
            <w:r w:rsidRPr="00A61A8E">
              <w:t>)</w:t>
            </w:r>
          </w:p>
        </w:tc>
      </w:tr>
      <w:tr w:rsidR="00DB40FE" w14:paraId="3D9D5D32" w14:textId="77777777" w:rsidTr="007C3600">
        <w:tc>
          <w:tcPr>
            <w:tcW w:w="2376" w:type="dxa"/>
          </w:tcPr>
          <w:p w14:paraId="2C830185" w14:textId="77777777" w:rsidR="00DB40FE" w:rsidRDefault="00DB40FE" w:rsidP="007C3600">
            <w:pPr>
              <w:rPr>
                <w:b/>
                <w:u w:val="single"/>
              </w:rPr>
            </w:pPr>
            <w:r w:rsidRPr="00A61A8E">
              <w:rPr>
                <w:b/>
              </w:rPr>
              <w:t>Référence croisée</w:t>
            </w:r>
          </w:p>
        </w:tc>
        <w:tc>
          <w:tcPr>
            <w:tcW w:w="6404" w:type="dxa"/>
          </w:tcPr>
          <w:p w14:paraId="38DE277B" w14:textId="77777777" w:rsidR="00DB40FE" w:rsidRPr="00A61A8E" w:rsidRDefault="00DB40FE" w:rsidP="007C3600">
            <w:r>
              <w:t>Cas d’utilisation : F7 - Accepter</w:t>
            </w:r>
            <w:r w:rsidRPr="00D017D0">
              <w:t xml:space="preserve"> une commande</w:t>
            </w:r>
          </w:p>
        </w:tc>
      </w:tr>
      <w:tr w:rsidR="00DB40FE" w14:paraId="351DD0CB" w14:textId="77777777" w:rsidTr="007C3600">
        <w:tc>
          <w:tcPr>
            <w:tcW w:w="2376" w:type="dxa"/>
          </w:tcPr>
          <w:p w14:paraId="590D13E4" w14:textId="77777777" w:rsidR="00DB40FE" w:rsidRDefault="00DB40FE" w:rsidP="007C3600">
            <w:pPr>
              <w:rPr>
                <w:b/>
                <w:u w:val="single"/>
              </w:rPr>
            </w:pPr>
            <w:r w:rsidRPr="00A61A8E">
              <w:rPr>
                <w:b/>
              </w:rPr>
              <w:t>Précondition</w:t>
            </w:r>
            <w:r>
              <w:rPr>
                <w:b/>
              </w:rPr>
              <w:t>s</w:t>
            </w:r>
          </w:p>
        </w:tc>
        <w:tc>
          <w:tcPr>
            <w:tcW w:w="6404" w:type="dxa"/>
          </w:tcPr>
          <w:p w14:paraId="65C0EBAA" w14:textId="77777777" w:rsidR="00DB40FE" w:rsidRPr="00A61A8E" w:rsidRDefault="00DB40FE" w:rsidP="00DB40FE">
            <w:pPr>
              <w:pStyle w:val="Paragraphedeliste"/>
              <w:numPr>
                <w:ilvl w:val="0"/>
                <w:numId w:val="1"/>
              </w:numPr>
              <w:spacing w:line="240" w:lineRule="auto"/>
            </w:pPr>
            <w:r w:rsidRPr="00392B48">
              <w:t>Le livreur est authentifié</w:t>
            </w:r>
            <w:r>
              <w:t>.</w:t>
            </w:r>
          </w:p>
        </w:tc>
      </w:tr>
      <w:tr w:rsidR="00DB40FE" w14:paraId="0EFBFBF3" w14:textId="77777777" w:rsidTr="007C3600">
        <w:tc>
          <w:tcPr>
            <w:tcW w:w="2376" w:type="dxa"/>
          </w:tcPr>
          <w:p w14:paraId="53DFD522" w14:textId="77777777" w:rsidR="00DB40FE" w:rsidRDefault="00DB40FE" w:rsidP="007C3600">
            <w:pPr>
              <w:rPr>
                <w:b/>
                <w:u w:val="single"/>
              </w:rPr>
            </w:pPr>
            <w:proofErr w:type="spellStart"/>
            <w:r w:rsidRPr="00A61A8E">
              <w:rPr>
                <w:b/>
              </w:rPr>
              <w:t>Postcondition</w:t>
            </w:r>
            <w:r>
              <w:rPr>
                <w:b/>
              </w:rPr>
              <w:t>s</w:t>
            </w:r>
            <w:proofErr w:type="spellEnd"/>
          </w:p>
        </w:tc>
        <w:tc>
          <w:tcPr>
            <w:tcW w:w="6404" w:type="dxa"/>
          </w:tcPr>
          <w:p w14:paraId="4D006DF1" w14:textId="77777777" w:rsidR="00DB40FE" w:rsidRDefault="00DB40FE" w:rsidP="00DB40FE">
            <w:pPr>
              <w:pStyle w:val="Paragraphedeliste"/>
              <w:numPr>
                <w:ilvl w:val="0"/>
                <w:numId w:val="2"/>
              </w:numPr>
              <w:spacing w:line="240" w:lineRule="auto"/>
            </w:pPr>
            <w:r>
              <w:t>Une instance l de livraison vient d’être créée.</w:t>
            </w:r>
          </w:p>
          <w:p w14:paraId="2486824E" w14:textId="77777777" w:rsidR="00DB40FE" w:rsidRDefault="00DB40FE" w:rsidP="00DB40FE">
            <w:pPr>
              <w:pStyle w:val="Paragraphedeliste"/>
              <w:numPr>
                <w:ilvl w:val="0"/>
                <w:numId w:val="2"/>
              </w:numPr>
            </w:pPr>
            <w:r>
              <w:t xml:space="preserve">Une instance u de </w:t>
            </w:r>
            <w:proofErr w:type="gramStart"/>
            <w:r>
              <w:t>utilisateur(</w:t>
            </w:r>
            <w:proofErr w:type="gramEnd"/>
            <w:r>
              <w:t>le livreur) vient d’être créée.</w:t>
            </w:r>
          </w:p>
          <w:p w14:paraId="5741B650" w14:textId="77777777" w:rsidR="00DB40FE" w:rsidRPr="00A61A8E" w:rsidRDefault="00DB40FE" w:rsidP="00DB40FE">
            <w:pPr>
              <w:pStyle w:val="Paragraphedeliste"/>
              <w:numPr>
                <w:ilvl w:val="0"/>
                <w:numId w:val="2"/>
              </w:numPr>
              <w:spacing w:line="240" w:lineRule="auto"/>
            </w:pPr>
            <w:r>
              <w:t xml:space="preserve">L’emplacement du livreur a été modifié pour </w:t>
            </w:r>
            <w:proofErr w:type="spellStart"/>
            <w:r>
              <w:t>emplacementActuel</w:t>
            </w:r>
            <w:proofErr w:type="spellEnd"/>
            <w:r>
              <w:t>.</w:t>
            </w:r>
          </w:p>
        </w:tc>
      </w:tr>
    </w:tbl>
    <w:p w14:paraId="73FD476E" w14:textId="77777777" w:rsidR="00DB40FE" w:rsidRDefault="00DB40FE" w:rsidP="00DB40FE">
      <w:pPr>
        <w:spacing w:after="0"/>
      </w:pPr>
    </w:p>
    <w:p w14:paraId="56AA42F7" w14:textId="77777777" w:rsidR="00DB40FE" w:rsidRDefault="00DB40FE" w:rsidP="00DB40FE">
      <w:pPr>
        <w:rPr>
          <w:u w:val="single"/>
        </w:rPr>
      </w:pPr>
      <w:r>
        <w:rPr>
          <w:b/>
          <w:u w:val="single"/>
        </w:rPr>
        <w:t>Contrat CO5 :</w:t>
      </w:r>
      <w:r w:rsidRPr="00EE1A88">
        <w:rPr>
          <w:rFonts w:ascii="Calibri" w:hAnsi="Calibri"/>
          <w:b/>
          <w:color w:val="00000A"/>
          <w:u w:val="single"/>
        </w:rPr>
        <w:t xml:space="preserve"> </w:t>
      </w:r>
      <w:proofErr w:type="spellStart"/>
      <w:r>
        <w:rPr>
          <w:b/>
          <w:u w:val="single"/>
        </w:rPr>
        <w:t>sélectionnerCommande</w:t>
      </w:r>
      <w:proofErr w:type="spellEnd"/>
    </w:p>
    <w:tbl>
      <w:tblPr>
        <w:tblStyle w:val="Grille"/>
        <w:tblW w:w="0" w:type="auto"/>
        <w:tblLook w:val="04A0" w:firstRow="1" w:lastRow="0" w:firstColumn="1" w:lastColumn="0" w:noHBand="0" w:noVBand="1"/>
      </w:tblPr>
      <w:tblGrid>
        <w:gridCol w:w="2376"/>
        <w:gridCol w:w="6404"/>
      </w:tblGrid>
      <w:tr w:rsidR="00DB40FE" w14:paraId="644C4DF4" w14:textId="77777777" w:rsidTr="007C3600">
        <w:tc>
          <w:tcPr>
            <w:tcW w:w="2376" w:type="dxa"/>
          </w:tcPr>
          <w:p w14:paraId="5CD7EF3F" w14:textId="77777777" w:rsidR="00DB40FE" w:rsidRDefault="00DB40FE" w:rsidP="007C3600">
            <w:pPr>
              <w:rPr>
                <w:b/>
                <w:u w:val="single"/>
              </w:rPr>
            </w:pPr>
            <w:r>
              <w:rPr>
                <w:b/>
                <w:u w:val="single"/>
              </w:rPr>
              <w:t>Opération</w:t>
            </w:r>
          </w:p>
        </w:tc>
        <w:tc>
          <w:tcPr>
            <w:tcW w:w="6404" w:type="dxa"/>
          </w:tcPr>
          <w:p w14:paraId="630224D8" w14:textId="77777777" w:rsidR="00DB40FE" w:rsidRPr="00A61A8E" w:rsidRDefault="00DB40FE" w:rsidP="007C3600">
            <w:proofErr w:type="spellStart"/>
            <w:r>
              <w:t>sélectionnerCommande</w:t>
            </w:r>
            <w:proofErr w:type="spellEnd"/>
            <w:r>
              <w:t>()</w:t>
            </w:r>
          </w:p>
        </w:tc>
      </w:tr>
      <w:tr w:rsidR="00DB40FE" w14:paraId="48F4559B" w14:textId="77777777" w:rsidTr="007C3600">
        <w:tc>
          <w:tcPr>
            <w:tcW w:w="2376" w:type="dxa"/>
          </w:tcPr>
          <w:p w14:paraId="5E578186" w14:textId="77777777" w:rsidR="00DB40FE" w:rsidRDefault="00DB40FE" w:rsidP="007C3600">
            <w:pPr>
              <w:rPr>
                <w:b/>
                <w:u w:val="single"/>
              </w:rPr>
            </w:pPr>
            <w:r w:rsidRPr="00A61A8E">
              <w:rPr>
                <w:b/>
              </w:rPr>
              <w:t>Référence croisée</w:t>
            </w:r>
          </w:p>
        </w:tc>
        <w:tc>
          <w:tcPr>
            <w:tcW w:w="6404" w:type="dxa"/>
          </w:tcPr>
          <w:p w14:paraId="5E10E37F" w14:textId="77777777" w:rsidR="00DB40FE" w:rsidRPr="00A61A8E" w:rsidRDefault="00DB40FE" w:rsidP="007C3600">
            <w:r>
              <w:t>Cas d’utilisation : F7 - Accepter</w:t>
            </w:r>
            <w:r w:rsidRPr="00D017D0">
              <w:t xml:space="preserve"> une commande</w:t>
            </w:r>
          </w:p>
        </w:tc>
      </w:tr>
      <w:tr w:rsidR="00DB40FE" w14:paraId="221A2F5C" w14:textId="77777777" w:rsidTr="007C3600">
        <w:tc>
          <w:tcPr>
            <w:tcW w:w="2376" w:type="dxa"/>
          </w:tcPr>
          <w:p w14:paraId="6084E64F" w14:textId="77777777" w:rsidR="00DB40FE" w:rsidRDefault="00DB40FE" w:rsidP="007C3600">
            <w:pPr>
              <w:rPr>
                <w:b/>
                <w:u w:val="single"/>
              </w:rPr>
            </w:pPr>
            <w:r w:rsidRPr="00A61A8E">
              <w:rPr>
                <w:b/>
              </w:rPr>
              <w:t>Précondition</w:t>
            </w:r>
            <w:r>
              <w:rPr>
                <w:b/>
              </w:rPr>
              <w:t>s</w:t>
            </w:r>
          </w:p>
        </w:tc>
        <w:tc>
          <w:tcPr>
            <w:tcW w:w="6404" w:type="dxa"/>
          </w:tcPr>
          <w:p w14:paraId="65845E15" w14:textId="77777777" w:rsidR="00DB40FE" w:rsidRPr="00A61A8E" w:rsidRDefault="00DB40FE" w:rsidP="00DB40FE">
            <w:pPr>
              <w:pStyle w:val="Paragraphedeliste"/>
              <w:numPr>
                <w:ilvl w:val="0"/>
                <w:numId w:val="1"/>
              </w:numPr>
              <w:spacing w:line="240" w:lineRule="auto"/>
            </w:pPr>
            <w:r>
              <w:t>Une demande de livraison est entamée.</w:t>
            </w:r>
          </w:p>
        </w:tc>
      </w:tr>
      <w:tr w:rsidR="00DB40FE" w14:paraId="12AF3A61" w14:textId="77777777" w:rsidTr="007C3600">
        <w:tc>
          <w:tcPr>
            <w:tcW w:w="2376" w:type="dxa"/>
          </w:tcPr>
          <w:p w14:paraId="6197AD31" w14:textId="77777777" w:rsidR="00DB40FE" w:rsidRDefault="00DB40FE" w:rsidP="007C3600">
            <w:pPr>
              <w:rPr>
                <w:b/>
                <w:u w:val="single"/>
              </w:rPr>
            </w:pPr>
            <w:proofErr w:type="spellStart"/>
            <w:r w:rsidRPr="00A61A8E">
              <w:rPr>
                <w:b/>
              </w:rPr>
              <w:t>Postcondition</w:t>
            </w:r>
            <w:r>
              <w:rPr>
                <w:b/>
              </w:rPr>
              <w:t>s</w:t>
            </w:r>
            <w:proofErr w:type="spellEnd"/>
          </w:p>
        </w:tc>
        <w:tc>
          <w:tcPr>
            <w:tcW w:w="6404" w:type="dxa"/>
          </w:tcPr>
          <w:p w14:paraId="12DC29AA" w14:textId="77777777" w:rsidR="00DB40FE" w:rsidRDefault="00DB40FE" w:rsidP="00DB40FE">
            <w:pPr>
              <w:pStyle w:val="Paragraphedeliste"/>
              <w:numPr>
                <w:ilvl w:val="0"/>
                <w:numId w:val="2"/>
              </w:numPr>
              <w:spacing w:line="240" w:lineRule="auto"/>
            </w:pPr>
            <w:r>
              <w:t>Une instance c de commande vient d’être créée.</w:t>
            </w:r>
          </w:p>
          <w:p w14:paraId="233711B6" w14:textId="77777777" w:rsidR="00DB40FE" w:rsidRPr="00A61A8E" w:rsidRDefault="00DB40FE" w:rsidP="00DB40FE">
            <w:pPr>
              <w:pStyle w:val="Paragraphedeliste"/>
              <w:numPr>
                <w:ilvl w:val="0"/>
                <w:numId w:val="2"/>
              </w:numPr>
              <w:spacing w:line="240" w:lineRule="auto"/>
            </w:pPr>
            <w:r>
              <w:t>c vient d’être associée à Livraison.</w:t>
            </w:r>
          </w:p>
        </w:tc>
      </w:tr>
    </w:tbl>
    <w:p w14:paraId="675F44BF" w14:textId="77777777" w:rsidR="00DB40FE" w:rsidRDefault="00DB40FE" w:rsidP="00DB40FE">
      <w:pPr>
        <w:spacing w:after="0"/>
      </w:pPr>
    </w:p>
    <w:p w14:paraId="4CDD455A" w14:textId="77777777" w:rsidR="00DB40FE" w:rsidRDefault="00DB40FE" w:rsidP="00DB40FE">
      <w:pPr>
        <w:rPr>
          <w:u w:val="single"/>
        </w:rPr>
      </w:pPr>
      <w:r>
        <w:rPr>
          <w:b/>
          <w:u w:val="single"/>
        </w:rPr>
        <w:t>Contrat CO6 :</w:t>
      </w:r>
      <w:r w:rsidRPr="00EE1A88">
        <w:rPr>
          <w:rFonts w:ascii="Calibri" w:hAnsi="Calibri"/>
          <w:b/>
          <w:color w:val="00000A"/>
          <w:u w:val="single"/>
        </w:rPr>
        <w:t xml:space="preserve"> </w:t>
      </w:r>
      <w:proofErr w:type="spellStart"/>
      <w:r>
        <w:rPr>
          <w:b/>
          <w:u w:val="single"/>
        </w:rPr>
        <w:t>calculerTrajetOptimal</w:t>
      </w:r>
      <w:proofErr w:type="spellEnd"/>
    </w:p>
    <w:tbl>
      <w:tblPr>
        <w:tblStyle w:val="Grille"/>
        <w:tblW w:w="0" w:type="auto"/>
        <w:tblLook w:val="04A0" w:firstRow="1" w:lastRow="0" w:firstColumn="1" w:lastColumn="0" w:noHBand="0" w:noVBand="1"/>
      </w:tblPr>
      <w:tblGrid>
        <w:gridCol w:w="2376"/>
        <w:gridCol w:w="6404"/>
      </w:tblGrid>
      <w:tr w:rsidR="00DB40FE" w14:paraId="469F4F06" w14:textId="77777777" w:rsidTr="007C3600">
        <w:tc>
          <w:tcPr>
            <w:tcW w:w="2376" w:type="dxa"/>
          </w:tcPr>
          <w:p w14:paraId="5FBA7219" w14:textId="77777777" w:rsidR="00DB40FE" w:rsidRDefault="00DB40FE" w:rsidP="007C3600">
            <w:pPr>
              <w:rPr>
                <w:b/>
                <w:u w:val="single"/>
              </w:rPr>
            </w:pPr>
            <w:r>
              <w:rPr>
                <w:b/>
                <w:u w:val="single"/>
              </w:rPr>
              <w:t>Opération</w:t>
            </w:r>
          </w:p>
        </w:tc>
        <w:tc>
          <w:tcPr>
            <w:tcW w:w="6404" w:type="dxa"/>
          </w:tcPr>
          <w:p w14:paraId="0EB81236" w14:textId="77777777" w:rsidR="00DB40FE" w:rsidRPr="00A61A8E" w:rsidRDefault="00DB40FE" w:rsidP="007C3600">
            <w:proofErr w:type="spellStart"/>
            <w:r>
              <w:t>calculerTrajetOptimal</w:t>
            </w:r>
            <w:proofErr w:type="spellEnd"/>
            <w:r w:rsidRPr="00A61A8E">
              <w:t>()</w:t>
            </w:r>
          </w:p>
        </w:tc>
      </w:tr>
      <w:tr w:rsidR="00DB40FE" w14:paraId="696744A5" w14:textId="77777777" w:rsidTr="007C3600">
        <w:tc>
          <w:tcPr>
            <w:tcW w:w="2376" w:type="dxa"/>
          </w:tcPr>
          <w:p w14:paraId="68A775DD" w14:textId="77777777" w:rsidR="00DB40FE" w:rsidRDefault="00DB40FE" w:rsidP="007C3600">
            <w:pPr>
              <w:rPr>
                <w:b/>
                <w:u w:val="single"/>
              </w:rPr>
            </w:pPr>
            <w:r w:rsidRPr="00A61A8E">
              <w:rPr>
                <w:b/>
              </w:rPr>
              <w:t>Référence croisée</w:t>
            </w:r>
          </w:p>
        </w:tc>
        <w:tc>
          <w:tcPr>
            <w:tcW w:w="6404" w:type="dxa"/>
          </w:tcPr>
          <w:p w14:paraId="7B619392" w14:textId="77777777" w:rsidR="00DB40FE" w:rsidRPr="00A61A8E" w:rsidRDefault="00DB40FE" w:rsidP="007C3600">
            <w:r>
              <w:t>Cas d’utilisation : F7 - Accepter</w:t>
            </w:r>
            <w:r w:rsidRPr="00D017D0">
              <w:t xml:space="preserve"> une commande</w:t>
            </w:r>
          </w:p>
        </w:tc>
      </w:tr>
      <w:tr w:rsidR="00DB40FE" w14:paraId="58B374F8" w14:textId="77777777" w:rsidTr="007C3600">
        <w:tc>
          <w:tcPr>
            <w:tcW w:w="2376" w:type="dxa"/>
          </w:tcPr>
          <w:p w14:paraId="39C14A7B" w14:textId="77777777" w:rsidR="00DB40FE" w:rsidRDefault="00DB40FE" w:rsidP="007C3600">
            <w:pPr>
              <w:rPr>
                <w:b/>
                <w:u w:val="single"/>
              </w:rPr>
            </w:pPr>
            <w:r w:rsidRPr="00A61A8E">
              <w:rPr>
                <w:b/>
              </w:rPr>
              <w:t>Précondition</w:t>
            </w:r>
            <w:r>
              <w:rPr>
                <w:b/>
              </w:rPr>
              <w:t>s</w:t>
            </w:r>
          </w:p>
        </w:tc>
        <w:tc>
          <w:tcPr>
            <w:tcW w:w="6404" w:type="dxa"/>
          </w:tcPr>
          <w:p w14:paraId="475310AC" w14:textId="77777777" w:rsidR="00DB40FE" w:rsidRPr="00A61A8E" w:rsidRDefault="00DB40FE" w:rsidP="00DB40FE">
            <w:pPr>
              <w:pStyle w:val="Paragraphedeliste"/>
              <w:numPr>
                <w:ilvl w:val="0"/>
                <w:numId w:val="1"/>
              </w:numPr>
              <w:spacing w:line="240" w:lineRule="auto"/>
            </w:pPr>
            <w:r>
              <w:t>Une demande de livraison est entamée et une commande a été sélectionnée.</w:t>
            </w:r>
          </w:p>
        </w:tc>
      </w:tr>
      <w:tr w:rsidR="00DB40FE" w14:paraId="720E4A21" w14:textId="77777777" w:rsidTr="007C3600">
        <w:tc>
          <w:tcPr>
            <w:tcW w:w="2376" w:type="dxa"/>
          </w:tcPr>
          <w:p w14:paraId="779B29CE" w14:textId="77777777" w:rsidR="00DB40FE" w:rsidRDefault="00DB40FE" w:rsidP="007C3600">
            <w:pPr>
              <w:rPr>
                <w:b/>
                <w:u w:val="single"/>
              </w:rPr>
            </w:pPr>
            <w:proofErr w:type="spellStart"/>
            <w:r w:rsidRPr="00A61A8E">
              <w:rPr>
                <w:b/>
              </w:rPr>
              <w:t>Postcondition</w:t>
            </w:r>
            <w:r>
              <w:rPr>
                <w:b/>
              </w:rPr>
              <w:t>s</w:t>
            </w:r>
            <w:proofErr w:type="spellEnd"/>
          </w:p>
        </w:tc>
        <w:tc>
          <w:tcPr>
            <w:tcW w:w="6404" w:type="dxa"/>
          </w:tcPr>
          <w:p w14:paraId="169FAA44" w14:textId="77777777" w:rsidR="00DB40FE" w:rsidRDefault="00DB40FE" w:rsidP="00DB40FE">
            <w:pPr>
              <w:pStyle w:val="Paragraphedeliste"/>
              <w:numPr>
                <w:ilvl w:val="0"/>
                <w:numId w:val="2"/>
              </w:numPr>
              <w:spacing w:line="240" w:lineRule="auto"/>
            </w:pPr>
            <w:r>
              <w:t xml:space="preserve">Une instance s de </w:t>
            </w:r>
            <w:proofErr w:type="spellStart"/>
            <w:r>
              <w:t>SystèmeCartographie</w:t>
            </w:r>
            <w:proofErr w:type="spellEnd"/>
            <w:r>
              <w:t xml:space="preserve"> a été créée.</w:t>
            </w:r>
          </w:p>
          <w:p w14:paraId="0653B1DF" w14:textId="77777777" w:rsidR="00DB40FE" w:rsidRDefault="00DB40FE" w:rsidP="00DB40FE">
            <w:pPr>
              <w:pStyle w:val="Paragraphedeliste"/>
              <w:numPr>
                <w:ilvl w:val="0"/>
                <w:numId w:val="2"/>
              </w:numPr>
              <w:spacing w:line="240" w:lineRule="auto"/>
            </w:pPr>
            <w:proofErr w:type="spellStart"/>
            <w:r>
              <w:t>s.départ</w:t>
            </w:r>
            <w:proofErr w:type="spellEnd"/>
            <w:r>
              <w:t xml:space="preserve"> est devenu </w:t>
            </w:r>
            <w:proofErr w:type="spellStart"/>
            <w:r>
              <w:t>Livreur.emplacement</w:t>
            </w:r>
            <w:proofErr w:type="spellEnd"/>
            <w:r>
              <w:t>.</w:t>
            </w:r>
          </w:p>
          <w:p w14:paraId="53DB7035" w14:textId="77777777" w:rsidR="00DB40FE" w:rsidRDefault="00DB40FE" w:rsidP="00DB40FE">
            <w:pPr>
              <w:pStyle w:val="Paragraphedeliste"/>
              <w:numPr>
                <w:ilvl w:val="0"/>
                <w:numId w:val="2"/>
              </w:numPr>
              <w:spacing w:line="240" w:lineRule="auto"/>
            </w:pPr>
            <w:proofErr w:type="spellStart"/>
            <w:r>
              <w:t>s.arrivée</w:t>
            </w:r>
            <w:proofErr w:type="spellEnd"/>
            <w:r>
              <w:t xml:space="preserve"> est devenu </w:t>
            </w:r>
            <w:proofErr w:type="spellStart"/>
            <w:r>
              <w:t>Livraison.emplacement</w:t>
            </w:r>
            <w:proofErr w:type="spellEnd"/>
            <w:r>
              <w:t>.</w:t>
            </w:r>
          </w:p>
          <w:p w14:paraId="246C83F0" w14:textId="77777777" w:rsidR="00DB40FE" w:rsidRPr="00A61A8E" w:rsidRDefault="00DB40FE" w:rsidP="00DB40FE">
            <w:pPr>
              <w:pStyle w:val="Paragraphedeliste"/>
              <w:numPr>
                <w:ilvl w:val="0"/>
                <w:numId w:val="2"/>
              </w:numPr>
              <w:spacing w:line="240" w:lineRule="auto"/>
            </w:pPr>
            <w:proofErr w:type="spellStart"/>
            <w:r>
              <w:t>s.itinéraire</w:t>
            </w:r>
            <w:proofErr w:type="spellEnd"/>
            <w:r>
              <w:t xml:space="preserve"> est calculé à partir de </w:t>
            </w:r>
            <w:proofErr w:type="spellStart"/>
            <w:r>
              <w:t>s.départ</w:t>
            </w:r>
            <w:proofErr w:type="spellEnd"/>
            <w:r>
              <w:t xml:space="preserve"> et </w:t>
            </w:r>
            <w:proofErr w:type="spellStart"/>
            <w:r>
              <w:t>s.arrivée</w:t>
            </w:r>
            <w:proofErr w:type="spellEnd"/>
            <w:r>
              <w:t>.</w:t>
            </w:r>
          </w:p>
        </w:tc>
      </w:tr>
    </w:tbl>
    <w:p w14:paraId="293EB9D1" w14:textId="77777777" w:rsidR="00DB40FE" w:rsidRDefault="00DB40FE" w:rsidP="00DB40FE">
      <w:pPr>
        <w:spacing w:after="0"/>
      </w:pPr>
    </w:p>
    <w:p w14:paraId="666B5B11" w14:textId="77777777" w:rsidR="00DB40FE" w:rsidRDefault="00DB40FE" w:rsidP="00DB40FE">
      <w:r>
        <w:br w:type="page"/>
      </w:r>
    </w:p>
    <w:p w14:paraId="3F919AB4" w14:textId="77777777" w:rsidR="00DB40FE" w:rsidRDefault="00DB40FE" w:rsidP="00DB40FE">
      <w:pPr>
        <w:rPr>
          <w:u w:val="single"/>
        </w:rPr>
      </w:pPr>
      <w:r>
        <w:rPr>
          <w:b/>
          <w:u w:val="single"/>
        </w:rPr>
        <w:lastRenderedPageBreak/>
        <w:t>Contrat CO7 :</w:t>
      </w:r>
      <w:r w:rsidRPr="00EE1A88">
        <w:rPr>
          <w:rFonts w:ascii="Calibri" w:hAnsi="Calibri"/>
          <w:b/>
          <w:color w:val="00000A"/>
          <w:u w:val="single"/>
        </w:rPr>
        <w:t xml:space="preserve"> </w:t>
      </w:r>
      <w:proofErr w:type="spellStart"/>
      <w:r>
        <w:rPr>
          <w:b/>
          <w:u w:val="single"/>
        </w:rPr>
        <w:t>accepterLivraison</w:t>
      </w:r>
      <w:proofErr w:type="spellEnd"/>
    </w:p>
    <w:tbl>
      <w:tblPr>
        <w:tblStyle w:val="Grille"/>
        <w:tblW w:w="0" w:type="auto"/>
        <w:tblLook w:val="04A0" w:firstRow="1" w:lastRow="0" w:firstColumn="1" w:lastColumn="0" w:noHBand="0" w:noVBand="1"/>
      </w:tblPr>
      <w:tblGrid>
        <w:gridCol w:w="2376"/>
        <w:gridCol w:w="6404"/>
      </w:tblGrid>
      <w:tr w:rsidR="00DB40FE" w14:paraId="54AD3AAB" w14:textId="77777777" w:rsidTr="007C3600">
        <w:tc>
          <w:tcPr>
            <w:tcW w:w="2376" w:type="dxa"/>
          </w:tcPr>
          <w:p w14:paraId="4FE8CB13" w14:textId="77777777" w:rsidR="00DB40FE" w:rsidRDefault="00DB40FE" w:rsidP="007C3600">
            <w:pPr>
              <w:rPr>
                <w:b/>
                <w:u w:val="single"/>
              </w:rPr>
            </w:pPr>
            <w:r>
              <w:rPr>
                <w:b/>
                <w:u w:val="single"/>
              </w:rPr>
              <w:t>Opération</w:t>
            </w:r>
          </w:p>
        </w:tc>
        <w:tc>
          <w:tcPr>
            <w:tcW w:w="6404" w:type="dxa"/>
          </w:tcPr>
          <w:p w14:paraId="30C37005" w14:textId="77777777" w:rsidR="00DB40FE" w:rsidRPr="00A61A8E" w:rsidRDefault="00DB40FE" w:rsidP="007C3600">
            <w:proofErr w:type="spellStart"/>
            <w:r>
              <w:t>accepterLivraison</w:t>
            </w:r>
            <w:proofErr w:type="spellEnd"/>
            <w:r w:rsidRPr="00A61A8E">
              <w:t>()</w:t>
            </w:r>
          </w:p>
        </w:tc>
      </w:tr>
      <w:tr w:rsidR="00DB40FE" w14:paraId="60F44354" w14:textId="77777777" w:rsidTr="007C3600">
        <w:tc>
          <w:tcPr>
            <w:tcW w:w="2376" w:type="dxa"/>
          </w:tcPr>
          <w:p w14:paraId="14B09D92" w14:textId="77777777" w:rsidR="00DB40FE" w:rsidRDefault="00DB40FE" w:rsidP="007C3600">
            <w:pPr>
              <w:rPr>
                <w:b/>
                <w:u w:val="single"/>
              </w:rPr>
            </w:pPr>
            <w:r w:rsidRPr="00A61A8E">
              <w:rPr>
                <w:b/>
              </w:rPr>
              <w:t>Référence croisée</w:t>
            </w:r>
          </w:p>
        </w:tc>
        <w:tc>
          <w:tcPr>
            <w:tcW w:w="6404" w:type="dxa"/>
          </w:tcPr>
          <w:p w14:paraId="5699AFA5" w14:textId="77777777" w:rsidR="00DB40FE" w:rsidRPr="00A61A8E" w:rsidRDefault="00DB40FE" w:rsidP="007C3600">
            <w:r>
              <w:t>Cas d’utilisation : F7 - Accepter</w:t>
            </w:r>
            <w:r w:rsidRPr="00D017D0">
              <w:t xml:space="preserve"> une commande</w:t>
            </w:r>
          </w:p>
        </w:tc>
      </w:tr>
      <w:tr w:rsidR="00DB40FE" w14:paraId="5DA2F791" w14:textId="77777777" w:rsidTr="007C3600">
        <w:tc>
          <w:tcPr>
            <w:tcW w:w="2376" w:type="dxa"/>
          </w:tcPr>
          <w:p w14:paraId="15C7C70F" w14:textId="77777777" w:rsidR="00DB40FE" w:rsidRDefault="00DB40FE" w:rsidP="007C3600">
            <w:pPr>
              <w:rPr>
                <w:b/>
                <w:u w:val="single"/>
              </w:rPr>
            </w:pPr>
            <w:r w:rsidRPr="00A61A8E">
              <w:rPr>
                <w:b/>
              </w:rPr>
              <w:t>Précondition</w:t>
            </w:r>
            <w:r>
              <w:rPr>
                <w:b/>
              </w:rPr>
              <w:t>s</w:t>
            </w:r>
          </w:p>
        </w:tc>
        <w:tc>
          <w:tcPr>
            <w:tcW w:w="6404" w:type="dxa"/>
          </w:tcPr>
          <w:p w14:paraId="2C2C4040" w14:textId="77777777" w:rsidR="00DB40FE" w:rsidRDefault="00DB40FE" w:rsidP="00DB40FE">
            <w:pPr>
              <w:pStyle w:val="Paragraphedeliste"/>
              <w:numPr>
                <w:ilvl w:val="0"/>
                <w:numId w:val="1"/>
              </w:numPr>
              <w:spacing w:line="240" w:lineRule="auto"/>
            </w:pPr>
            <w:r>
              <w:t>Une demande de livraison est entamée et une commande a été sélectionnée.</w:t>
            </w:r>
          </w:p>
          <w:p w14:paraId="38A99AC3" w14:textId="77777777" w:rsidR="00DB40FE" w:rsidRPr="00A61A8E" w:rsidRDefault="00DB40FE" w:rsidP="00DB40FE">
            <w:pPr>
              <w:pStyle w:val="Paragraphedeliste"/>
              <w:numPr>
                <w:ilvl w:val="0"/>
                <w:numId w:val="1"/>
              </w:numPr>
              <w:spacing w:line="240" w:lineRule="auto"/>
            </w:pPr>
            <w:r>
              <w:t>Le trajet optimal a été calculé.</w:t>
            </w:r>
          </w:p>
        </w:tc>
      </w:tr>
      <w:tr w:rsidR="00DB40FE" w14:paraId="37C28235" w14:textId="77777777" w:rsidTr="007C3600">
        <w:tc>
          <w:tcPr>
            <w:tcW w:w="2376" w:type="dxa"/>
          </w:tcPr>
          <w:p w14:paraId="50004F84" w14:textId="77777777" w:rsidR="00DB40FE" w:rsidRDefault="00DB40FE" w:rsidP="007C3600">
            <w:pPr>
              <w:rPr>
                <w:b/>
                <w:u w:val="single"/>
              </w:rPr>
            </w:pPr>
            <w:proofErr w:type="spellStart"/>
            <w:r w:rsidRPr="00A61A8E">
              <w:rPr>
                <w:b/>
              </w:rPr>
              <w:t>Postcondition</w:t>
            </w:r>
            <w:r>
              <w:rPr>
                <w:b/>
              </w:rPr>
              <w:t>s</w:t>
            </w:r>
            <w:proofErr w:type="spellEnd"/>
          </w:p>
        </w:tc>
        <w:tc>
          <w:tcPr>
            <w:tcW w:w="6404" w:type="dxa"/>
          </w:tcPr>
          <w:p w14:paraId="36F74CA0" w14:textId="77777777" w:rsidR="00DB40FE" w:rsidRDefault="00DB40FE" w:rsidP="00DB40FE">
            <w:pPr>
              <w:pStyle w:val="Paragraphedeliste"/>
              <w:numPr>
                <w:ilvl w:val="0"/>
                <w:numId w:val="2"/>
              </w:numPr>
              <w:spacing w:line="240" w:lineRule="auto"/>
            </w:pPr>
            <w:r>
              <w:t xml:space="preserve">Une instance c de </w:t>
            </w:r>
            <w:proofErr w:type="spellStart"/>
            <w:r>
              <w:t>CarnetDeLivraison</w:t>
            </w:r>
            <w:proofErr w:type="spellEnd"/>
            <w:r>
              <w:t xml:space="preserve"> a été créée.</w:t>
            </w:r>
          </w:p>
          <w:p w14:paraId="48436F84" w14:textId="77777777" w:rsidR="00DB40FE" w:rsidRDefault="00DB40FE" w:rsidP="00DB40FE">
            <w:pPr>
              <w:pStyle w:val="Paragraphedeliste"/>
              <w:numPr>
                <w:ilvl w:val="0"/>
                <w:numId w:val="2"/>
              </w:numPr>
              <w:spacing w:line="240" w:lineRule="auto"/>
            </w:pPr>
            <w:r>
              <w:t>c vient d’être associée à Livraison.</w:t>
            </w:r>
          </w:p>
          <w:p w14:paraId="5E19E92D" w14:textId="77777777" w:rsidR="00DB40FE" w:rsidRDefault="00DB40FE" w:rsidP="00DB40FE">
            <w:pPr>
              <w:pStyle w:val="Paragraphedeliste"/>
              <w:numPr>
                <w:ilvl w:val="0"/>
                <w:numId w:val="2"/>
              </w:numPr>
              <w:spacing w:line="240" w:lineRule="auto"/>
            </w:pPr>
            <w:proofErr w:type="spellStart"/>
            <w:r>
              <w:t>c.date</w:t>
            </w:r>
            <w:proofErr w:type="spellEnd"/>
            <w:r>
              <w:t xml:space="preserve"> est devenue la date actuelle.</w:t>
            </w:r>
          </w:p>
          <w:p w14:paraId="23135577" w14:textId="77777777" w:rsidR="00DB40FE" w:rsidRPr="00A61A8E" w:rsidRDefault="00DB40FE" w:rsidP="00DB40FE">
            <w:pPr>
              <w:pStyle w:val="Paragraphedeliste"/>
              <w:numPr>
                <w:ilvl w:val="0"/>
                <w:numId w:val="2"/>
              </w:numPr>
              <w:spacing w:line="240" w:lineRule="auto"/>
            </w:pPr>
            <w:proofErr w:type="spellStart"/>
            <w:r>
              <w:t>c.heure</w:t>
            </w:r>
            <w:proofErr w:type="spellEnd"/>
            <w:r>
              <w:t xml:space="preserve"> est devenue l’heure actuelle.</w:t>
            </w:r>
          </w:p>
        </w:tc>
      </w:tr>
    </w:tbl>
    <w:p w14:paraId="3C0A0C23" w14:textId="77777777" w:rsidR="00DB40FE" w:rsidRDefault="00DB40FE" w:rsidP="00DB40FE">
      <w:pPr>
        <w:spacing w:after="0"/>
      </w:pPr>
    </w:p>
    <w:p w14:paraId="68806F3B" w14:textId="77777777" w:rsidR="00DB40FE" w:rsidRDefault="00DB40FE" w:rsidP="00DB40FE">
      <w:pPr>
        <w:spacing w:after="0"/>
      </w:pPr>
      <w:r>
        <w:br w:type="page"/>
      </w:r>
    </w:p>
    <w:p w14:paraId="22382671" w14:textId="77777777" w:rsidR="00DB40FE" w:rsidRDefault="00DB40FE" w:rsidP="00DB40FE">
      <w:pPr>
        <w:pStyle w:val="Titre1"/>
        <w:rPr>
          <w:rFonts w:ascii="Times New Roman" w:hAnsi="Times New Roman"/>
        </w:rPr>
      </w:pPr>
      <w:bookmarkStart w:id="4" w:name="_Toc424469090"/>
      <w:r>
        <w:rPr>
          <w:rFonts w:ascii="Times New Roman" w:hAnsi="Times New Roman"/>
        </w:rPr>
        <w:lastRenderedPageBreak/>
        <w:t>RDCU</w:t>
      </w:r>
      <w:bookmarkEnd w:id="4"/>
    </w:p>
    <w:p w14:paraId="5F278821" w14:textId="77777777" w:rsidR="00DB40FE" w:rsidRDefault="00DB40FE" w:rsidP="00DB40FE">
      <w:pPr>
        <w:spacing w:after="0"/>
        <w:rPr>
          <w:rFonts w:ascii="Times New Roman" w:hAnsi="Times New Roman"/>
        </w:rPr>
      </w:pPr>
    </w:p>
    <w:p w14:paraId="0A9E33FB" w14:textId="26113A21" w:rsidR="00DB40FE" w:rsidRDefault="00F71532" w:rsidP="00DB40FE">
      <w:pPr>
        <w:spacing w:after="0"/>
        <w:jc w:val="center"/>
        <w:rPr>
          <w:rFonts w:ascii="Times New Roman" w:hAnsi="Times New Roman"/>
        </w:rPr>
      </w:pPr>
      <w:r>
        <w:rPr>
          <w:rFonts w:ascii="Times New Roman" w:hAnsi="Times New Roman"/>
        </w:rPr>
        <w:t xml:space="preserve">C </w:t>
      </w:r>
      <w:r w:rsidR="00DB40FE">
        <w:rPr>
          <w:rFonts w:ascii="Times New Roman" w:hAnsi="Times New Roman"/>
          <w:noProof/>
          <w:lang w:val="fr-FR" w:eastAsia="fr-FR"/>
        </w:rPr>
        <w:drawing>
          <wp:inline distT="0" distB="0" distL="0" distR="0" wp14:anchorId="57735B84" wp14:editId="7F8AAD58">
            <wp:extent cx="5486400" cy="4905375"/>
            <wp:effectExtent l="0" t="0" r="0" b="9525"/>
            <wp:docPr id="19" name="Picture 19" descr="C:\Users\Anthony\AppData\Local\Microsoft\Windows\INetCache\Content.Word\prépar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nthony\AppData\Local\Microsoft\Windows\INetCache\Content.Word\préparerCommande - Page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05375"/>
                    </a:xfrm>
                    <a:prstGeom prst="rect">
                      <a:avLst/>
                    </a:prstGeom>
                    <a:noFill/>
                    <a:ln>
                      <a:noFill/>
                    </a:ln>
                  </pic:spPr>
                </pic:pic>
              </a:graphicData>
            </a:graphic>
          </wp:inline>
        </w:drawing>
      </w:r>
    </w:p>
    <w:p w14:paraId="723CDD6D" w14:textId="77777777" w:rsidR="00DB40FE" w:rsidRDefault="00DB40FE" w:rsidP="00DB40FE">
      <w:pPr>
        <w:spacing w:after="0"/>
        <w:jc w:val="center"/>
        <w:rPr>
          <w:rFonts w:ascii="Times New Roman" w:hAnsi="Times New Roman"/>
        </w:rPr>
      </w:pPr>
      <w:r>
        <w:rPr>
          <w:rFonts w:ascii="Times New Roman" w:hAnsi="Times New Roman"/>
          <w:noProof/>
          <w:lang w:val="fr-FR" w:eastAsia="fr-FR"/>
        </w:rPr>
        <w:lastRenderedPageBreak/>
        <w:drawing>
          <wp:inline distT="0" distB="0" distL="0" distR="0" wp14:anchorId="0628F35F" wp14:editId="6C0D344A">
            <wp:extent cx="4800600" cy="4000500"/>
            <wp:effectExtent l="0" t="0" r="0" b="0"/>
            <wp:docPr id="18" name="Picture 18" descr="C:\Users\Anthony\AppData\Local\Microsoft\Windows\INetCache\Content.Word\sélectionnerCommande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nthony\AppData\Local\Microsoft\Windows\INetCache\Content.Word\sélectionnerCommande - Page 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000500"/>
                    </a:xfrm>
                    <a:prstGeom prst="rect">
                      <a:avLst/>
                    </a:prstGeom>
                    <a:noFill/>
                    <a:ln>
                      <a:noFill/>
                    </a:ln>
                  </pic:spPr>
                </pic:pic>
              </a:graphicData>
            </a:graphic>
          </wp:inline>
        </w:drawing>
      </w:r>
    </w:p>
    <w:p w14:paraId="2407961C" w14:textId="77777777" w:rsidR="00DB40FE" w:rsidRDefault="00DB40FE" w:rsidP="00DB40FE">
      <w:pPr>
        <w:spacing w:after="0"/>
        <w:jc w:val="center"/>
        <w:rPr>
          <w:rFonts w:ascii="Times New Roman" w:hAnsi="Times New Roman"/>
        </w:rPr>
      </w:pPr>
      <w:r>
        <w:rPr>
          <w:rFonts w:ascii="Times New Roman" w:hAnsi="Times New Roman"/>
          <w:noProof/>
          <w:lang w:val="fr-FR" w:eastAsia="fr-FR"/>
        </w:rPr>
        <w:drawing>
          <wp:inline distT="0" distB="0" distL="0" distR="0" wp14:anchorId="519BDE3D" wp14:editId="63A99E9A">
            <wp:extent cx="4800600" cy="4000500"/>
            <wp:effectExtent l="0" t="0" r="0" b="0"/>
            <wp:docPr id="17" name="Picture 17" descr="C:\Users\Anthony\AppData\Local\Microsoft\Windows\INetCache\Content.Word\terminerPréparation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Anthony\AppData\Local\Microsoft\Windows\INetCache\Content.Word\terminerPréparation - Page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000500"/>
                    </a:xfrm>
                    <a:prstGeom prst="rect">
                      <a:avLst/>
                    </a:prstGeom>
                    <a:noFill/>
                    <a:ln>
                      <a:noFill/>
                    </a:ln>
                  </pic:spPr>
                </pic:pic>
              </a:graphicData>
            </a:graphic>
          </wp:inline>
        </w:drawing>
      </w:r>
    </w:p>
    <w:p w14:paraId="52167F38" w14:textId="77777777" w:rsidR="00DB40FE" w:rsidRDefault="00DB40FE" w:rsidP="00DB40FE">
      <w:pPr>
        <w:spacing w:after="0"/>
        <w:jc w:val="center"/>
        <w:rPr>
          <w:rFonts w:ascii="Times New Roman" w:hAnsi="Times New Roman"/>
        </w:rPr>
      </w:pPr>
    </w:p>
    <w:p w14:paraId="441B7962" w14:textId="77777777" w:rsidR="00DB40FE" w:rsidRDefault="00DB40FE" w:rsidP="00DB40FE">
      <w:pPr>
        <w:spacing w:after="0"/>
        <w:jc w:val="center"/>
        <w:rPr>
          <w:rFonts w:ascii="Times New Roman" w:hAnsi="Times New Roman"/>
        </w:rPr>
      </w:pPr>
      <w:r>
        <w:rPr>
          <w:rFonts w:ascii="Times New Roman" w:hAnsi="Times New Roman"/>
          <w:noProof/>
          <w:lang w:val="fr-FR" w:eastAsia="fr-FR"/>
        </w:rPr>
        <w:lastRenderedPageBreak/>
        <w:drawing>
          <wp:inline distT="0" distB="0" distL="0" distR="0" wp14:anchorId="7D366EFB" wp14:editId="2C4C88BF">
            <wp:extent cx="5476875" cy="3971925"/>
            <wp:effectExtent l="0" t="0" r="9525" b="9525"/>
            <wp:docPr id="16" name="Picture 16" descr="C:\Users\Anthony\AppData\Local\Microsoft\Windows\INetCache\Content.Word\demanderLivrais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nthony\AppData\Local\Microsoft\Windows\INetCache\Content.Word\demanderLivraison - New Page.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inline>
        </w:drawing>
      </w:r>
    </w:p>
    <w:p w14:paraId="6D0C8FF9" w14:textId="77777777" w:rsidR="00DB40FE" w:rsidRDefault="00DB40FE" w:rsidP="00DB40FE">
      <w:pPr>
        <w:spacing w:after="0"/>
        <w:jc w:val="center"/>
        <w:rPr>
          <w:rFonts w:ascii="Times New Roman" w:hAnsi="Times New Roman"/>
        </w:rPr>
      </w:pPr>
      <w:r>
        <w:rPr>
          <w:rFonts w:ascii="Times New Roman" w:hAnsi="Times New Roman"/>
          <w:noProof/>
          <w:lang w:val="fr-FR" w:eastAsia="fr-FR"/>
        </w:rPr>
        <w:drawing>
          <wp:inline distT="0" distB="0" distL="0" distR="0" wp14:anchorId="0F26E114" wp14:editId="61958000">
            <wp:extent cx="5486400" cy="3876675"/>
            <wp:effectExtent l="0" t="0" r="0" b="9525"/>
            <wp:docPr id="15" name="Picture 15" descr="C:\Users\Anthony\AppData\Local\Microsoft\Windows\INetCache\Content.Word\sélectionnerCommand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nthony\AppData\Local\Microsoft\Windows\INetCache\Content.Word\sélectionnerCommande - New Page.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14:paraId="15FC2877" w14:textId="77777777" w:rsidR="00DB40FE" w:rsidRDefault="00DB40FE" w:rsidP="00DB40FE">
      <w:pPr>
        <w:spacing w:after="0"/>
        <w:jc w:val="center"/>
        <w:rPr>
          <w:rFonts w:ascii="Times New Roman" w:hAnsi="Times New Roman"/>
        </w:rPr>
      </w:pPr>
    </w:p>
    <w:p w14:paraId="05A90B04" w14:textId="77777777" w:rsidR="00DB40FE" w:rsidRDefault="00DB40FE" w:rsidP="00DB40FE">
      <w:pPr>
        <w:spacing w:after="0"/>
        <w:jc w:val="center"/>
        <w:rPr>
          <w:rFonts w:ascii="Times New Roman" w:hAnsi="Times New Roman"/>
        </w:rPr>
      </w:pPr>
      <w:r>
        <w:rPr>
          <w:rFonts w:ascii="Times New Roman" w:hAnsi="Times New Roman"/>
          <w:noProof/>
          <w:lang w:val="fr-FR" w:eastAsia="fr-FR"/>
        </w:rPr>
        <w:lastRenderedPageBreak/>
        <w:drawing>
          <wp:inline distT="0" distB="0" distL="0" distR="0" wp14:anchorId="3F5C61A2" wp14:editId="561A5154">
            <wp:extent cx="5486400" cy="4733925"/>
            <wp:effectExtent l="0" t="0" r="0" b="9525"/>
            <wp:docPr id="14" name="Picture 14" descr="C:\Users\Anthony\AppData\Local\Microsoft\Windows\INetCache\Content.Word\calculerTrajetOptimal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nthony\AppData\Local\Microsoft\Windows\INetCache\Content.Word\calculerTrajetOptimal - New Page.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4733925"/>
                    </a:xfrm>
                    <a:prstGeom prst="rect">
                      <a:avLst/>
                    </a:prstGeom>
                    <a:noFill/>
                    <a:ln>
                      <a:noFill/>
                    </a:ln>
                  </pic:spPr>
                </pic:pic>
              </a:graphicData>
            </a:graphic>
          </wp:inline>
        </w:drawing>
      </w:r>
    </w:p>
    <w:p w14:paraId="41184B41" w14:textId="77777777" w:rsidR="00DB40FE" w:rsidRDefault="00DB40FE" w:rsidP="00DB40FE">
      <w:pPr>
        <w:spacing w:after="0"/>
        <w:jc w:val="center"/>
        <w:rPr>
          <w:rFonts w:ascii="Times New Roman" w:hAnsi="Times New Roman"/>
        </w:rPr>
      </w:pPr>
      <w:r>
        <w:rPr>
          <w:rFonts w:ascii="Times New Roman" w:hAnsi="Times New Roman"/>
          <w:noProof/>
          <w:lang w:val="fr-FR" w:eastAsia="fr-FR"/>
        </w:rPr>
        <w:lastRenderedPageBreak/>
        <w:drawing>
          <wp:inline distT="0" distB="0" distL="0" distR="0" wp14:anchorId="4AAED650" wp14:editId="306089E3">
            <wp:extent cx="5486400" cy="5486400"/>
            <wp:effectExtent l="0" t="0" r="0" b="0"/>
            <wp:docPr id="13" name="Picture 13" descr="C:\Users\Anthony\AppData\Local\Microsoft\Windows\INetCache\Content.Word\accepterLivrais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nthony\AppData\Local\Microsoft\Windows\INetCache\Content.Word\accepterLivraison - New Page.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C0BDC4C" w14:textId="77777777" w:rsidR="00DB40FE" w:rsidRDefault="00DB40FE" w:rsidP="00DB40FE">
      <w:pPr>
        <w:spacing w:after="0"/>
        <w:rPr>
          <w:rFonts w:ascii="Times New Roman" w:hAnsi="Times New Roman"/>
        </w:rPr>
      </w:pPr>
      <w:r>
        <w:rPr>
          <w:rFonts w:ascii="Times New Roman" w:hAnsi="Times New Roman"/>
        </w:rPr>
        <w:br w:type="page"/>
      </w:r>
    </w:p>
    <w:p w14:paraId="4E0F27B9" w14:textId="77777777" w:rsidR="00DB40FE" w:rsidRDefault="00DB40FE" w:rsidP="00DB40FE">
      <w:pPr>
        <w:pStyle w:val="Titre1"/>
        <w:rPr>
          <w:rFonts w:ascii="Times New Roman" w:hAnsi="Times New Roman"/>
        </w:rPr>
      </w:pPr>
      <w:bookmarkStart w:id="5" w:name="_Toc424469091"/>
      <w:r>
        <w:rPr>
          <w:rFonts w:ascii="Times New Roman" w:hAnsi="Times New Roman"/>
        </w:rPr>
        <w:lastRenderedPageBreak/>
        <w:t>Conclusion</w:t>
      </w:r>
      <w:bookmarkEnd w:id="5"/>
    </w:p>
    <w:p w14:paraId="3673D56D" w14:textId="77777777" w:rsidR="00DB40FE" w:rsidRDefault="00DB40FE" w:rsidP="00DB40FE"/>
    <w:p w14:paraId="76C8AE2E" w14:textId="7A544828" w:rsidR="00F17A51" w:rsidRDefault="00DB40FE" w:rsidP="00CF593F">
      <w:pPr>
        <w:ind w:firstLine="708"/>
        <w:jc w:val="both"/>
      </w:pPr>
      <w:r>
        <w:t>En conclusion, durant cette 4</w:t>
      </w:r>
      <w:r w:rsidRPr="003C12F2">
        <w:rPr>
          <w:vertAlign w:val="superscript"/>
        </w:rPr>
        <w:t>e</w:t>
      </w:r>
      <w:r>
        <w:t xml:space="preserve"> et dernière itération, nous avons implémenter les exigences de c</w:t>
      </w:r>
      <w:r w:rsidRPr="00D04DB5">
        <w:t>onception</w:t>
      </w:r>
      <w:r>
        <w:t xml:space="preserve"> F6 (préparer une commande), F7 (accepter une commande), In1 (changement d’état par SMS) et In2 (paiement par PayPal). Nous avons aussi eu le temps de rattraper notre retard en implémentant les interfaces pour les critères </w:t>
      </w:r>
      <w:r w:rsidRPr="004C44A0">
        <w:t>F4 (gérer les menus) et F5 (passer une commande)</w:t>
      </w:r>
      <w:r w:rsidR="00CF593F">
        <w:t>.</w:t>
      </w:r>
    </w:p>
    <w:p w14:paraId="0BCF111A" w14:textId="155E537D" w:rsidR="00DB40FE" w:rsidRDefault="00DB40FE">
      <w:r>
        <w:tab/>
        <w:t xml:space="preserve">Notre programme répond à toutes les exigences fonctionnelles que </w:t>
      </w:r>
      <w:r w:rsidR="00CF593F">
        <w:t>demandait</w:t>
      </w:r>
      <w:r>
        <w:t xml:space="preserve"> notre client et nous avons réussi à le livrer dans les délais prévus.</w:t>
      </w:r>
      <w:r w:rsidR="00CF593F">
        <w:t xml:space="preserve"> Plusieurs modifications peuvent être apportées au fil de son évolution, car il est fait avec le paradigme de la p</w:t>
      </w:r>
      <w:r w:rsidR="00B65DCF">
        <w:t xml:space="preserve">rogrammation orienté objet. </w:t>
      </w:r>
      <w:bookmarkStart w:id="6" w:name="_GoBack"/>
      <w:bookmarkEnd w:id="6"/>
    </w:p>
    <w:sectPr w:rsidR="00DB40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B7FE9" w14:textId="77777777" w:rsidR="00CF593F" w:rsidRDefault="00CF593F" w:rsidP="00DB40FE">
      <w:pPr>
        <w:spacing w:after="0" w:line="240" w:lineRule="auto"/>
      </w:pPr>
      <w:r>
        <w:separator/>
      </w:r>
    </w:p>
  </w:endnote>
  <w:endnote w:type="continuationSeparator" w:id="0">
    <w:p w14:paraId="6CD38FE8" w14:textId="77777777" w:rsidR="00CF593F" w:rsidRDefault="00CF593F" w:rsidP="00DB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9544698"/>
      <w:docPartObj>
        <w:docPartGallery w:val="Page Numbers (Bottom of Page)"/>
        <w:docPartUnique/>
      </w:docPartObj>
    </w:sdtPr>
    <w:sdtEndPr>
      <w:rPr>
        <w:noProof/>
      </w:rPr>
    </w:sdtEndPr>
    <w:sdtContent>
      <w:p w14:paraId="634903EF" w14:textId="77777777" w:rsidR="00CF593F" w:rsidRDefault="00CF593F">
        <w:pPr>
          <w:pStyle w:val="Pieddepage"/>
          <w:jc w:val="right"/>
        </w:pPr>
        <w:r>
          <w:fldChar w:fldCharType="begin"/>
        </w:r>
        <w:r>
          <w:instrText xml:space="preserve"> PAGE   \* MERGEFORMAT </w:instrText>
        </w:r>
        <w:r>
          <w:fldChar w:fldCharType="separate"/>
        </w:r>
        <w:r w:rsidR="00B65DCF">
          <w:rPr>
            <w:noProof/>
          </w:rPr>
          <w:t>3</w:t>
        </w:r>
        <w:r>
          <w:rPr>
            <w:noProof/>
          </w:rPr>
          <w:fldChar w:fldCharType="end"/>
        </w:r>
      </w:p>
    </w:sdtContent>
  </w:sdt>
  <w:p w14:paraId="0328D5F9" w14:textId="77777777" w:rsidR="00CF593F" w:rsidRPr="003C12F2" w:rsidRDefault="00CF593F" w:rsidP="007C360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6A69B" w14:textId="77777777" w:rsidR="00CF593F" w:rsidRDefault="00CF593F" w:rsidP="00DB40FE">
      <w:pPr>
        <w:spacing w:after="0" w:line="240" w:lineRule="auto"/>
      </w:pPr>
      <w:r>
        <w:separator/>
      </w:r>
    </w:p>
  </w:footnote>
  <w:footnote w:type="continuationSeparator" w:id="0">
    <w:p w14:paraId="65F78E4E" w14:textId="77777777" w:rsidR="00CF593F" w:rsidRDefault="00CF593F" w:rsidP="00DB40F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4077"/>
    <w:multiLevelType w:val="hybridMultilevel"/>
    <w:tmpl w:val="B6349A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235114F"/>
    <w:multiLevelType w:val="hybridMultilevel"/>
    <w:tmpl w:val="7172A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0FE"/>
    <w:rsid w:val="00187AAF"/>
    <w:rsid w:val="001A35D8"/>
    <w:rsid w:val="001B4C72"/>
    <w:rsid w:val="001D3266"/>
    <w:rsid w:val="002060B3"/>
    <w:rsid w:val="00222B81"/>
    <w:rsid w:val="00225A1F"/>
    <w:rsid w:val="002620AA"/>
    <w:rsid w:val="002B065A"/>
    <w:rsid w:val="002B5870"/>
    <w:rsid w:val="002C2129"/>
    <w:rsid w:val="002E03CF"/>
    <w:rsid w:val="00316506"/>
    <w:rsid w:val="00346F93"/>
    <w:rsid w:val="00377F8A"/>
    <w:rsid w:val="003A2952"/>
    <w:rsid w:val="003E5338"/>
    <w:rsid w:val="00445E2D"/>
    <w:rsid w:val="00491F9B"/>
    <w:rsid w:val="004A3259"/>
    <w:rsid w:val="004E7A1E"/>
    <w:rsid w:val="005351FC"/>
    <w:rsid w:val="005E2D4B"/>
    <w:rsid w:val="005E3D5D"/>
    <w:rsid w:val="00674995"/>
    <w:rsid w:val="006C6641"/>
    <w:rsid w:val="006D0E84"/>
    <w:rsid w:val="006D4DEB"/>
    <w:rsid w:val="0070254B"/>
    <w:rsid w:val="00723C41"/>
    <w:rsid w:val="007671B2"/>
    <w:rsid w:val="00777B1A"/>
    <w:rsid w:val="007A0E31"/>
    <w:rsid w:val="007C3600"/>
    <w:rsid w:val="008403CD"/>
    <w:rsid w:val="00891D3B"/>
    <w:rsid w:val="008A09DE"/>
    <w:rsid w:val="008F727A"/>
    <w:rsid w:val="00902F62"/>
    <w:rsid w:val="00903A9C"/>
    <w:rsid w:val="009140AB"/>
    <w:rsid w:val="00933598"/>
    <w:rsid w:val="00935579"/>
    <w:rsid w:val="00970D25"/>
    <w:rsid w:val="009A2132"/>
    <w:rsid w:val="009A62DF"/>
    <w:rsid w:val="009B71F9"/>
    <w:rsid w:val="00A350CA"/>
    <w:rsid w:val="00A66564"/>
    <w:rsid w:val="00AA5A58"/>
    <w:rsid w:val="00AD7B81"/>
    <w:rsid w:val="00AF1AC5"/>
    <w:rsid w:val="00AF5E65"/>
    <w:rsid w:val="00B15B08"/>
    <w:rsid w:val="00B27269"/>
    <w:rsid w:val="00B311A1"/>
    <w:rsid w:val="00B60BAF"/>
    <w:rsid w:val="00B65DCF"/>
    <w:rsid w:val="00BA514C"/>
    <w:rsid w:val="00C1200C"/>
    <w:rsid w:val="00CA756B"/>
    <w:rsid w:val="00CF593F"/>
    <w:rsid w:val="00D109D9"/>
    <w:rsid w:val="00DB40FE"/>
    <w:rsid w:val="00DE2E37"/>
    <w:rsid w:val="00DF2C25"/>
    <w:rsid w:val="00DF55F6"/>
    <w:rsid w:val="00E00E36"/>
    <w:rsid w:val="00E57105"/>
    <w:rsid w:val="00E6372C"/>
    <w:rsid w:val="00E953CD"/>
    <w:rsid w:val="00F05371"/>
    <w:rsid w:val="00F17A51"/>
    <w:rsid w:val="00F33653"/>
    <w:rsid w:val="00F67EA9"/>
    <w:rsid w:val="00F71532"/>
    <w:rsid w:val="00F758B5"/>
    <w:rsid w:val="00FA5F59"/>
    <w:rsid w:val="00FE62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69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40FE"/>
    <w:pPr>
      <w:keepNext/>
      <w:keepLines/>
      <w:suppressAutoHyphens/>
      <w:spacing w:before="480" w:after="0" w:line="276" w:lineRule="auto"/>
      <w:outlineLvl w:val="0"/>
    </w:pPr>
    <w:rPr>
      <w:rFonts w:ascii="Cambria" w:eastAsia="Droid Sans Fallback" w:hAnsi="Cambria" w:cs="Times New Roman"/>
      <w:b/>
      <w:bCs/>
      <w:color w:val="365F91"/>
      <w:sz w:val="28"/>
      <w:szCs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40FE"/>
    <w:rPr>
      <w:rFonts w:ascii="Cambria" w:eastAsia="Droid Sans Fallback" w:hAnsi="Cambria" w:cs="Times New Roman"/>
      <w:b/>
      <w:bCs/>
      <w:color w:val="365F91"/>
      <w:sz w:val="28"/>
      <w:szCs w:val="28"/>
      <w:lang w:val="fr-FR"/>
    </w:rPr>
  </w:style>
  <w:style w:type="character" w:customStyle="1" w:styleId="TitreCar">
    <w:name w:val="Titre Car"/>
    <w:basedOn w:val="Policepardfaut"/>
    <w:link w:val="Titre"/>
    <w:uiPriority w:val="10"/>
    <w:rsid w:val="00DB40FE"/>
    <w:rPr>
      <w:rFonts w:ascii="Cambria" w:hAnsi="Cambria"/>
      <w:color w:val="17365D"/>
      <w:spacing w:val="5"/>
      <w:sz w:val="52"/>
      <w:szCs w:val="52"/>
      <w:lang w:val="fr-FR"/>
    </w:rPr>
  </w:style>
  <w:style w:type="character" w:customStyle="1" w:styleId="PieddepageCar">
    <w:name w:val="Pied de page Car"/>
    <w:basedOn w:val="Policepardfaut"/>
    <w:link w:val="Pieddepage"/>
    <w:uiPriority w:val="99"/>
    <w:rsid w:val="00DB40FE"/>
    <w:rPr>
      <w:color w:val="00000A"/>
      <w:lang w:val="fr-FR"/>
    </w:rPr>
  </w:style>
  <w:style w:type="paragraph" w:customStyle="1" w:styleId="TableText">
    <w:name w:val="Table Text"/>
    <w:basedOn w:val="Normal"/>
    <w:rsid w:val="00DB40FE"/>
    <w:pPr>
      <w:suppressAutoHyphens/>
      <w:spacing w:before="120" w:after="220" w:line="220" w:lineRule="atLeast"/>
      <w:ind w:left="90"/>
    </w:pPr>
    <w:rPr>
      <w:rFonts w:ascii="Arial" w:eastAsia="Times New Roman" w:hAnsi="Arial" w:cs="Times New Roman"/>
      <w:color w:val="00000A"/>
      <w:sz w:val="24"/>
      <w:szCs w:val="20"/>
    </w:rPr>
  </w:style>
  <w:style w:type="paragraph" w:styleId="Titre">
    <w:name w:val="Title"/>
    <w:basedOn w:val="Normal"/>
    <w:next w:val="Normal"/>
    <w:link w:val="TitreCar"/>
    <w:uiPriority w:val="10"/>
    <w:qFormat/>
    <w:rsid w:val="00DB40FE"/>
    <w:pPr>
      <w:pBdr>
        <w:top w:val="nil"/>
        <w:left w:val="nil"/>
        <w:bottom w:val="single" w:sz="8" w:space="4" w:color="4F81BD"/>
        <w:right w:val="nil"/>
      </w:pBdr>
      <w:suppressAutoHyphens/>
      <w:spacing w:after="300" w:line="240" w:lineRule="auto"/>
      <w:contextualSpacing/>
    </w:pPr>
    <w:rPr>
      <w:rFonts w:ascii="Cambria" w:hAnsi="Cambria"/>
      <w:color w:val="17365D"/>
      <w:spacing w:val="5"/>
      <w:sz w:val="52"/>
      <w:szCs w:val="52"/>
      <w:lang w:val="fr-FR"/>
    </w:rPr>
  </w:style>
  <w:style w:type="character" w:customStyle="1" w:styleId="TitleChar1">
    <w:name w:val="Title Char1"/>
    <w:basedOn w:val="Policepardfaut"/>
    <w:uiPriority w:val="10"/>
    <w:rsid w:val="00DB40F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B40FE"/>
    <w:pPr>
      <w:suppressAutoHyphens/>
      <w:spacing w:after="200" w:line="276" w:lineRule="auto"/>
      <w:ind w:left="720"/>
      <w:contextualSpacing/>
    </w:pPr>
    <w:rPr>
      <w:rFonts w:ascii="Calibri" w:eastAsia="Droid Sans Fallback" w:hAnsi="Calibri" w:cs="Times New Roman"/>
      <w:color w:val="00000A"/>
      <w:lang w:val="fr-FR"/>
    </w:rPr>
  </w:style>
  <w:style w:type="paragraph" w:customStyle="1" w:styleId="FrameContents">
    <w:name w:val="Frame Contents"/>
    <w:basedOn w:val="Normal"/>
    <w:rsid w:val="00DB40FE"/>
    <w:pPr>
      <w:suppressAutoHyphens/>
      <w:spacing w:after="200" w:line="276" w:lineRule="auto"/>
    </w:pPr>
    <w:rPr>
      <w:rFonts w:ascii="Calibri" w:eastAsia="Droid Sans Fallback" w:hAnsi="Calibri" w:cs="Times New Roman"/>
      <w:color w:val="00000A"/>
      <w:lang w:val="fr-FR"/>
    </w:rPr>
  </w:style>
  <w:style w:type="paragraph" w:styleId="En-tte">
    <w:name w:val="header"/>
    <w:basedOn w:val="Normal"/>
    <w:link w:val="En-tteCar"/>
    <w:uiPriority w:val="99"/>
    <w:unhideWhenUsed/>
    <w:rsid w:val="00DB40FE"/>
    <w:pPr>
      <w:tabs>
        <w:tab w:val="center" w:pos="4320"/>
        <w:tab w:val="right" w:pos="8640"/>
      </w:tabs>
      <w:suppressAutoHyphens/>
      <w:spacing w:after="0" w:line="240" w:lineRule="auto"/>
    </w:pPr>
    <w:rPr>
      <w:rFonts w:ascii="Calibri" w:eastAsia="Droid Sans Fallback" w:hAnsi="Calibri" w:cs="Times New Roman"/>
      <w:color w:val="00000A"/>
      <w:lang w:val="fr-FR"/>
    </w:rPr>
  </w:style>
  <w:style w:type="character" w:customStyle="1" w:styleId="En-tteCar">
    <w:name w:val="En-tête Car"/>
    <w:basedOn w:val="Policepardfaut"/>
    <w:link w:val="En-tte"/>
    <w:uiPriority w:val="99"/>
    <w:rsid w:val="00DB40FE"/>
    <w:rPr>
      <w:rFonts w:ascii="Calibri" w:eastAsia="Droid Sans Fallback" w:hAnsi="Calibri" w:cs="Times New Roman"/>
      <w:color w:val="00000A"/>
      <w:lang w:val="fr-FR"/>
    </w:rPr>
  </w:style>
  <w:style w:type="paragraph" w:styleId="Pieddepage">
    <w:name w:val="footer"/>
    <w:basedOn w:val="Normal"/>
    <w:link w:val="PieddepageCar"/>
    <w:uiPriority w:val="99"/>
    <w:unhideWhenUsed/>
    <w:rsid w:val="00DB40FE"/>
    <w:pPr>
      <w:tabs>
        <w:tab w:val="center" w:pos="4320"/>
        <w:tab w:val="right" w:pos="8640"/>
      </w:tabs>
      <w:suppressAutoHyphens/>
      <w:spacing w:after="0" w:line="240" w:lineRule="auto"/>
    </w:pPr>
    <w:rPr>
      <w:color w:val="00000A"/>
      <w:lang w:val="fr-FR"/>
    </w:rPr>
  </w:style>
  <w:style w:type="character" w:customStyle="1" w:styleId="FooterChar1">
    <w:name w:val="Footer Char1"/>
    <w:basedOn w:val="Policepardfaut"/>
    <w:uiPriority w:val="99"/>
    <w:semiHidden/>
    <w:rsid w:val="00DB40FE"/>
  </w:style>
  <w:style w:type="table" w:styleId="Grille">
    <w:name w:val="Table Grid"/>
    <w:basedOn w:val="TableauNormal"/>
    <w:uiPriority w:val="59"/>
    <w:rsid w:val="00DB40FE"/>
    <w:pPr>
      <w:spacing w:after="0" w:line="240" w:lineRule="auto"/>
    </w:pPr>
    <w:rPr>
      <w:rFonts w:ascii="Calibri" w:eastAsia="Droid Sans Fallback"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DB40FE"/>
    <w:pPr>
      <w:suppressAutoHyphens w:val="0"/>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M1">
    <w:name w:val="toc 1"/>
    <w:basedOn w:val="Normal"/>
    <w:next w:val="Normal"/>
    <w:autoRedefine/>
    <w:uiPriority w:val="39"/>
    <w:unhideWhenUsed/>
    <w:rsid w:val="00DB40FE"/>
    <w:pPr>
      <w:suppressAutoHyphens/>
      <w:spacing w:after="100" w:line="276" w:lineRule="auto"/>
    </w:pPr>
    <w:rPr>
      <w:rFonts w:ascii="Calibri" w:eastAsia="Droid Sans Fallback" w:hAnsi="Calibri" w:cs="Times New Roman"/>
      <w:color w:val="00000A"/>
      <w:lang w:val="fr-FR"/>
    </w:rPr>
  </w:style>
  <w:style w:type="character" w:styleId="Lienhypertexte">
    <w:name w:val="Hyperlink"/>
    <w:basedOn w:val="Policepardfaut"/>
    <w:uiPriority w:val="99"/>
    <w:unhideWhenUsed/>
    <w:rsid w:val="00DB40FE"/>
    <w:rPr>
      <w:color w:val="0563C1" w:themeColor="hyperlink"/>
      <w:u w:val="single"/>
    </w:rPr>
  </w:style>
  <w:style w:type="paragraph" w:styleId="Textedebulles">
    <w:name w:val="Balloon Text"/>
    <w:basedOn w:val="Normal"/>
    <w:link w:val="TextedebullesCar"/>
    <w:uiPriority w:val="99"/>
    <w:semiHidden/>
    <w:unhideWhenUsed/>
    <w:rsid w:val="00FE62F8"/>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E62F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40FE"/>
    <w:pPr>
      <w:keepNext/>
      <w:keepLines/>
      <w:suppressAutoHyphens/>
      <w:spacing w:before="480" w:after="0" w:line="276" w:lineRule="auto"/>
      <w:outlineLvl w:val="0"/>
    </w:pPr>
    <w:rPr>
      <w:rFonts w:ascii="Cambria" w:eastAsia="Droid Sans Fallback" w:hAnsi="Cambria" w:cs="Times New Roman"/>
      <w:b/>
      <w:bCs/>
      <w:color w:val="365F91"/>
      <w:sz w:val="28"/>
      <w:szCs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40FE"/>
    <w:rPr>
      <w:rFonts w:ascii="Cambria" w:eastAsia="Droid Sans Fallback" w:hAnsi="Cambria" w:cs="Times New Roman"/>
      <w:b/>
      <w:bCs/>
      <w:color w:val="365F91"/>
      <w:sz w:val="28"/>
      <w:szCs w:val="28"/>
      <w:lang w:val="fr-FR"/>
    </w:rPr>
  </w:style>
  <w:style w:type="character" w:customStyle="1" w:styleId="TitreCar">
    <w:name w:val="Titre Car"/>
    <w:basedOn w:val="Policepardfaut"/>
    <w:link w:val="Titre"/>
    <w:uiPriority w:val="10"/>
    <w:rsid w:val="00DB40FE"/>
    <w:rPr>
      <w:rFonts w:ascii="Cambria" w:hAnsi="Cambria"/>
      <w:color w:val="17365D"/>
      <w:spacing w:val="5"/>
      <w:sz w:val="52"/>
      <w:szCs w:val="52"/>
      <w:lang w:val="fr-FR"/>
    </w:rPr>
  </w:style>
  <w:style w:type="character" w:customStyle="1" w:styleId="PieddepageCar">
    <w:name w:val="Pied de page Car"/>
    <w:basedOn w:val="Policepardfaut"/>
    <w:link w:val="Pieddepage"/>
    <w:uiPriority w:val="99"/>
    <w:rsid w:val="00DB40FE"/>
    <w:rPr>
      <w:color w:val="00000A"/>
      <w:lang w:val="fr-FR"/>
    </w:rPr>
  </w:style>
  <w:style w:type="paragraph" w:customStyle="1" w:styleId="TableText">
    <w:name w:val="Table Text"/>
    <w:basedOn w:val="Normal"/>
    <w:rsid w:val="00DB40FE"/>
    <w:pPr>
      <w:suppressAutoHyphens/>
      <w:spacing w:before="120" w:after="220" w:line="220" w:lineRule="atLeast"/>
      <w:ind w:left="90"/>
    </w:pPr>
    <w:rPr>
      <w:rFonts w:ascii="Arial" w:eastAsia="Times New Roman" w:hAnsi="Arial" w:cs="Times New Roman"/>
      <w:color w:val="00000A"/>
      <w:sz w:val="24"/>
      <w:szCs w:val="20"/>
    </w:rPr>
  </w:style>
  <w:style w:type="paragraph" w:styleId="Titre">
    <w:name w:val="Title"/>
    <w:basedOn w:val="Normal"/>
    <w:next w:val="Normal"/>
    <w:link w:val="TitreCar"/>
    <w:uiPriority w:val="10"/>
    <w:qFormat/>
    <w:rsid w:val="00DB40FE"/>
    <w:pPr>
      <w:pBdr>
        <w:top w:val="nil"/>
        <w:left w:val="nil"/>
        <w:bottom w:val="single" w:sz="8" w:space="4" w:color="4F81BD"/>
        <w:right w:val="nil"/>
      </w:pBdr>
      <w:suppressAutoHyphens/>
      <w:spacing w:after="300" w:line="240" w:lineRule="auto"/>
      <w:contextualSpacing/>
    </w:pPr>
    <w:rPr>
      <w:rFonts w:ascii="Cambria" w:hAnsi="Cambria"/>
      <w:color w:val="17365D"/>
      <w:spacing w:val="5"/>
      <w:sz w:val="52"/>
      <w:szCs w:val="52"/>
      <w:lang w:val="fr-FR"/>
    </w:rPr>
  </w:style>
  <w:style w:type="character" w:customStyle="1" w:styleId="TitleChar1">
    <w:name w:val="Title Char1"/>
    <w:basedOn w:val="Policepardfaut"/>
    <w:uiPriority w:val="10"/>
    <w:rsid w:val="00DB40F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B40FE"/>
    <w:pPr>
      <w:suppressAutoHyphens/>
      <w:spacing w:after="200" w:line="276" w:lineRule="auto"/>
      <w:ind w:left="720"/>
      <w:contextualSpacing/>
    </w:pPr>
    <w:rPr>
      <w:rFonts w:ascii="Calibri" w:eastAsia="Droid Sans Fallback" w:hAnsi="Calibri" w:cs="Times New Roman"/>
      <w:color w:val="00000A"/>
      <w:lang w:val="fr-FR"/>
    </w:rPr>
  </w:style>
  <w:style w:type="paragraph" w:customStyle="1" w:styleId="FrameContents">
    <w:name w:val="Frame Contents"/>
    <w:basedOn w:val="Normal"/>
    <w:rsid w:val="00DB40FE"/>
    <w:pPr>
      <w:suppressAutoHyphens/>
      <w:spacing w:after="200" w:line="276" w:lineRule="auto"/>
    </w:pPr>
    <w:rPr>
      <w:rFonts w:ascii="Calibri" w:eastAsia="Droid Sans Fallback" w:hAnsi="Calibri" w:cs="Times New Roman"/>
      <w:color w:val="00000A"/>
      <w:lang w:val="fr-FR"/>
    </w:rPr>
  </w:style>
  <w:style w:type="paragraph" w:styleId="En-tte">
    <w:name w:val="header"/>
    <w:basedOn w:val="Normal"/>
    <w:link w:val="En-tteCar"/>
    <w:uiPriority w:val="99"/>
    <w:unhideWhenUsed/>
    <w:rsid w:val="00DB40FE"/>
    <w:pPr>
      <w:tabs>
        <w:tab w:val="center" w:pos="4320"/>
        <w:tab w:val="right" w:pos="8640"/>
      </w:tabs>
      <w:suppressAutoHyphens/>
      <w:spacing w:after="0" w:line="240" w:lineRule="auto"/>
    </w:pPr>
    <w:rPr>
      <w:rFonts w:ascii="Calibri" w:eastAsia="Droid Sans Fallback" w:hAnsi="Calibri" w:cs="Times New Roman"/>
      <w:color w:val="00000A"/>
      <w:lang w:val="fr-FR"/>
    </w:rPr>
  </w:style>
  <w:style w:type="character" w:customStyle="1" w:styleId="En-tteCar">
    <w:name w:val="En-tête Car"/>
    <w:basedOn w:val="Policepardfaut"/>
    <w:link w:val="En-tte"/>
    <w:uiPriority w:val="99"/>
    <w:rsid w:val="00DB40FE"/>
    <w:rPr>
      <w:rFonts w:ascii="Calibri" w:eastAsia="Droid Sans Fallback" w:hAnsi="Calibri" w:cs="Times New Roman"/>
      <w:color w:val="00000A"/>
      <w:lang w:val="fr-FR"/>
    </w:rPr>
  </w:style>
  <w:style w:type="paragraph" w:styleId="Pieddepage">
    <w:name w:val="footer"/>
    <w:basedOn w:val="Normal"/>
    <w:link w:val="PieddepageCar"/>
    <w:uiPriority w:val="99"/>
    <w:unhideWhenUsed/>
    <w:rsid w:val="00DB40FE"/>
    <w:pPr>
      <w:tabs>
        <w:tab w:val="center" w:pos="4320"/>
        <w:tab w:val="right" w:pos="8640"/>
      </w:tabs>
      <w:suppressAutoHyphens/>
      <w:spacing w:after="0" w:line="240" w:lineRule="auto"/>
    </w:pPr>
    <w:rPr>
      <w:color w:val="00000A"/>
      <w:lang w:val="fr-FR"/>
    </w:rPr>
  </w:style>
  <w:style w:type="character" w:customStyle="1" w:styleId="FooterChar1">
    <w:name w:val="Footer Char1"/>
    <w:basedOn w:val="Policepardfaut"/>
    <w:uiPriority w:val="99"/>
    <w:semiHidden/>
    <w:rsid w:val="00DB40FE"/>
  </w:style>
  <w:style w:type="table" w:styleId="Grille">
    <w:name w:val="Table Grid"/>
    <w:basedOn w:val="TableauNormal"/>
    <w:uiPriority w:val="59"/>
    <w:rsid w:val="00DB40FE"/>
    <w:pPr>
      <w:spacing w:after="0" w:line="240" w:lineRule="auto"/>
    </w:pPr>
    <w:rPr>
      <w:rFonts w:ascii="Calibri" w:eastAsia="Droid Sans Fallback"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DB40FE"/>
    <w:pPr>
      <w:suppressAutoHyphens w:val="0"/>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M1">
    <w:name w:val="toc 1"/>
    <w:basedOn w:val="Normal"/>
    <w:next w:val="Normal"/>
    <w:autoRedefine/>
    <w:uiPriority w:val="39"/>
    <w:unhideWhenUsed/>
    <w:rsid w:val="00DB40FE"/>
    <w:pPr>
      <w:suppressAutoHyphens/>
      <w:spacing w:after="100" w:line="276" w:lineRule="auto"/>
    </w:pPr>
    <w:rPr>
      <w:rFonts w:ascii="Calibri" w:eastAsia="Droid Sans Fallback" w:hAnsi="Calibri" w:cs="Times New Roman"/>
      <w:color w:val="00000A"/>
      <w:lang w:val="fr-FR"/>
    </w:rPr>
  </w:style>
  <w:style w:type="character" w:styleId="Lienhypertexte">
    <w:name w:val="Hyperlink"/>
    <w:basedOn w:val="Policepardfaut"/>
    <w:uiPriority w:val="99"/>
    <w:unhideWhenUsed/>
    <w:rsid w:val="00DB40FE"/>
    <w:rPr>
      <w:color w:val="0563C1" w:themeColor="hyperlink"/>
      <w:u w:val="single"/>
    </w:rPr>
  </w:style>
  <w:style w:type="paragraph" w:styleId="Textedebulles">
    <w:name w:val="Balloon Text"/>
    <w:basedOn w:val="Normal"/>
    <w:link w:val="TextedebullesCar"/>
    <w:uiPriority w:val="99"/>
    <w:semiHidden/>
    <w:unhideWhenUsed/>
    <w:rsid w:val="00FE62F8"/>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FE62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738</Words>
  <Characters>4064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Martin Coallier</dc:creator>
  <cp:keywords/>
  <dc:description/>
  <cp:lastModifiedBy>Skeleton</cp:lastModifiedBy>
  <cp:revision>3</cp:revision>
  <cp:lastPrinted>2015-07-20T23:06:00Z</cp:lastPrinted>
  <dcterms:created xsi:type="dcterms:W3CDTF">2015-07-20T23:06:00Z</dcterms:created>
  <dcterms:modified xsi:type="dcterms:W3CDTF">2015-07-20T23:07:00Z</dcterms:modified>
</cp:coreProperties>
</file>